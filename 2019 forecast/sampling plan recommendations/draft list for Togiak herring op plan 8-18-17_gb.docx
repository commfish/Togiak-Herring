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CA" w:rsidRDefault="00B650B5">
      <w:pPr>
        <w:rPr>
          <w:sz w:val="28"/>
          <w:szCs w:val="28"/>
        </w:rPr>
      </w:pPr>
      <w:r w:rsidRPr="00B650B5">
        <w:rPr>
          <w:sz w:val="28"/>
          <w:szCs w:val="28"/>
        </w:rPr>
        <w:t xml:space="preserve">Dates and duties for </w:t>
      </w:r>
      <w:r w:rsidR="009666F3">
        <w:rPr>
          <w:sz w:val="28"/>
          <w:szCs w:val="28"/>
        </w:rPr>
        <w:t>(</w:t>
      </w:r>
      <w:r w:rsidRPr="00B650B5">
        <w:rPr>
          <w:sz w:val="28"/>
          <w:szCs w:val="28"/>
        </w:rPr>
        <w:t>yet to be created</w:t>
      </w:r>
      <w:r w:rsidR="009666F3">
        <w:rPr>
          <w:sz w:val="28"/>
          <w:szCs w:val="28"/>
        </w:rPr>
        <w:t>)</w:t>
      </w:r>
      <w:r w:rsidRPr="00B650B5">
        <w:rPr>
          <w:sz w:val="28"/>
          <w:szCs w:val="28"/>
        </w:rPr>
        <w:t xml:space="preserve"> </w:t>
      </w:r>
      <w:proofErr w:type="spellStart"/>
      <w:r w:rsidR="009666F3">
        <w:rPr>
          <w:sz w:val="28"/>
          <w:szCs w:val="28"/>
        </w:rPr>
        <w:t>Togiak</w:t>
      </w:r>
      <w:proofErr w:type="spellEnd"/>
      <w:r w:rsidR="009666F3">
        <w:rPr>
          <w:sz w:val="28"/>
          <w:szCs w:val="28"/>
        </w:rPr>
        <w:t xml:space="preserve"> herring </w:t>
      </w:r>
      <w:r w:rsidRPr="00B650B5">
        <w:rPr>
          <w:sz w:val="28"/>
          <w:szCs w:val="28"/>
        </w:rPr>
        <w:t>operational plan</w:t>
      </w:r>
    </w:p>
    <w:p w:rsidR="00B650B5" w:rsidRPr="00B650B5" w:rsidRDefault="00B650B5" w:rsidP="00816347">
      <w:pPr>
        <w:spacing w:after="0" w:line="240" w:lineRule="auto"/>
      </w:pPr>
      <w:r w:rsidRPr="00B650B5">
        <w:tab/>
      </w:r>
      <w:r w:rsidRPr="00B650B5">
        <w:tab/>
      </w:r>
      <w:r w:rsidRPr="00B650B5">
        <w:tab/>
      </w:r>
      <w:r>
        <w:tab/>
      </w:r>
      <w:r>
        <w:tab/>
      </w:r>
      <w:r>
        <w:tab/>
      </w:r>
      <w:r>
        <w:tab/>
      </w:r>
      <w:r w:rsidRPr="00B650B5">
        <w:rPr>
          <w:u w:val="single"/>
        </w:rPr>
        <w:t>Person</w:t>
      </w:r>
      <w:r w:rsidRPr="00B650B5">
        <w:tab/>
      </w:r>
      <w:r w:rsidRPr="00B650B5">
        <w:tab/>
      </w:r>
      <w:r w:rsidRPr="00B650B5">
        <w:tab/>
      </w:r>
      <w:r w:rsidRPr="00B650B5">
        <w:rPr>
          <w:u w:val="single"/>
        </w:rPr>
        <w:t>Date</w:t>
      </w:r>
    </w:p>
    <w:p w:rsidR="00B650B5" w:rsidRDefault="009666F3" w:rsidP="00816347">
      <w:pPr>
        <w:spacing w:after="0" w:line="240" w:lineRule="auto"/>
      </w:pPr>
      <w:r>
        <w:t>Aerial surveys</w:t>
      </w:r>
      <w:r w:rsidR="00B650B5">
        <w:tab/>
      </w:r>
      <w:r w:rsidR="00B650B5">
        <w:tab/>
      </w:r>
      <w:r w:rsidR="00B650B5">
        <w:tab/>
      </w:r>
      <w:r w:rsidR="00B650B5">
        <w:tab/>
      </w:r>
      <w:r w:rsidR="00B650B5">
        <w:tab/>
      </w:r>
      <w:r w:rsidR="00B650B5">
        <w:tab/>
      </w:r>
      <w:r w:rsidR="00B650B5" w:rsidRPr="00B650B5">
        <w:t>Tim</w:t>
      </w:r>
      <w:ins w:id="0" w:author="Buck, Gregory B (DFG)" w:date="2017-08-21T09:30:00Z">
        <w:r w:rsidR="009E25FE">
          <w:t>/Mariel</w:t>
        </w:r>
      </w:ins>
      <w:del w:id="1" w:author="Buck, Gregory B (DFG)" w:date="2017-08-21T09:31:00Z">
        <w:r w:rsidR="00B650B5" w:rsidDel="009E25FE">
          <w:tab/>
        </w:r>
      </w:del>
      <w:r w:rsidR="00B650B5">
        <w:tab/>
      </w:r>
      <w:r w:rsidR="00B650B5">
        <w:tab/>
        <w:t>April/May</w:t>
      </w:r>
    </w:p>
    <w:p w:rsidR="00B650B5" w:rsidRDefault="00B650B5" w:rsidP="00816347">
      <w:pPr>
        <w:spacing w:after="0" w:line="240" w:lineRule="auto"/>
      </w:pPr>
      <w:r>
        <w:t>AWL sampling (in season and post season)</w:t>
      </w:r>
      <w:r>
        <w:tab/>
      </w:r>
      <w:r>
        <w:tab/>
        <w:t>Greg/</w:t>
      </w:r>
      <w:del w:id="2" w:author="Buck, Gregory B (DFG)" w:date="2017-08-21T09:30:00Z">
        <w:r w:rsidDel="009E25FE">
          <w:delText>Mariel (</w:delText>
        </w:r>
      </w:del>
      <w:ins w:id="3" w:author="Buck, Gregory B (DFG)" w:date="2017-08-21T09:30:00Z">
        <w:r w:rsidR="009E25FE">
          <w:t>Katie</w:t>
        </w:r>
      </w:ins>
      <w:del w:id="4" w:author="Buck, Gregory B (DFG)" w:date="2017-08-21T09:30:00Z">
        <w:r w:rsidDel="009E25FE">
          <w:delText>?)</w:delText>
        </w:r>
      </w:del>
      <w:r>
        <w:tab/>
      </w:r>
      <w:r>
        <w:tab/>
      </w:r>
      <w:r w:rsidR="009E25FE" w:rsidRPr="009E25FE">
        <w:rPr>
          <w:color w:val="FF0000"/>
        </w:rPr>
        <w:t>May-August</w:t>
      </w:r>
    </w:p>
    <w:p w:rsidR="00B650B5" w:rsidRDefault="00B650B5" w:rsidP="00816347">
      <w:pPr>
        <w:spacing w:after="0" w:line="240" w:lineRule="auto"/>
      </w:pPr>
      <w:r>
        <w:t>In-season news releases</w:t>
      </w:r>
      <w:r w:rsidR="009666F3">
        <w:tab/>
      </w:r>
      <w:r>
        <w:tab/>
      </w:r>
      <w:r>
        <w:tab/>
      </w:r>
      <w:r>
        <w:tab/>
      </w:r>
      <w:r>
        <w:tab/>
        <w:t>Tim</w:t>
      </w:r>
      <w:r>
        <w:tab/>
      </w:r>
      <w:r>
        <w:tab/>
      </w:r>
      <w:r>
        <w:tab/>
        <w:t>April/May</w:t>
      </w:r>
      <w:r>
        <w:tab/>
      </w:r>
      <w:r>
        <w:tab/>
      </w:r>
    </w:p>
    <w:p w:rsidR="00B650B5" w:rsidRDefault="00B650B5" w:rsidP="00816347">
      <w:pPr>
        <w:spacing w:after="0" w:line="240" w:lineRule="auto"/>
      </w:pPr>
      <w:proofErr w:type="spellStart"/>
      <w:r>
        <w:t>Togiak</w:t>
      </w:r>
      <w:proofErr w:type="spellEnd"/>
      <w:r>
        <w:t xml:space="preserve"> herring post-season test sampling logistics</w:t>
      </w:r>
      <w:r>
        <w:tab/>
        <w:t>Tim</w:t>
      </w:r>
      <w:r>
        <w:tab/>
      </w:r>
      <w:r>
        <w:tab/>
      </w:r>
      <w:r>
        <w:tab/>
      </w:r>
      <w:r w:rsidR="00816347">
        <w:t>April/May</w:t>
      </w:r>
    </w:p>
    <w:p w:rsidR="00B650B5" w:rsidRDefault="00B650B5" w:rsidP="00816347">
      <w:pPr>
        <w:spacing w:after="0" w:line="240" w:lineRule="auto"/>
      </w:pPr>
      <w:commentRangeStart w:id="5"/>
      <w:r>
        <w:t>Aerial survey biomass calculated</w:t>
      </w:r>
      <w:commentRangeEnd w:id="5"/>
      <w:r w:rsidR="009E25FE">
        <w:rPr>
          <w:rStyle w:val="CommentReference"/>
        </w:rPr>
        <w:commentReference w:id="5"/>
      </w:r>
      <w:r>
        <w:tab/>
      </w:r>
      <w:r w:rsidR="00816347">
        <w:tab/>
      </w:r>
      <w:r w:rsidR="00816347">
        <w:tab/>
      </w:r>
      <w:ins w:id="6" w:author="Buck, Gregory B (DFG)" w:date="2017-08-21T09:32:00Z">
        <w:r w:rsidR="009E25FE">
          <w:t>Mariel</w:t>
        </w:r>
      </w:ins>
      <w:r w:rsidR="00816347">
        <w:tab/>
      </w:r>
      <w:r w:rsidR="00816347">
        <w:tab/>
      </w:r>
      <w:r w:rsidR="00816347">
        <w:tab/>
      </w:r>
      <w:del w:id="7" w:author="Buck, Gregory B (DFG)" w:date="2017-08-21T09:33:00Z">
        <w:r w:rsidR="009E25FE" w:rsidRPr="009E25FE" w:rsidDel="009E25FE">
          <w:rPr>
            <w:color w:val="FF0000"/>
          </w:rPr>
          <w:delText>August</w:delText>
        </w:r>
      </w:del>
      <w:ins w:id="8" w:author="Buck, Gregory B (DFG)" w:date="2017-08-21T09:33:00Z">
        <w:r w:rsidR="009E25FE">
          <w:rPr>
            <w:color w:val="FF0000"/>
          </w:rPr>
          <w:t>April/May</w:t>
        </w:r>
      </w:ins>
    </w:p>
    <w:p w:rsidR="00B650B5" w:rsidRDefault="00B650B5" w:rsidP="00816347">
      <w:pPr>
        <w:spacing w:after="0" w:line="240" w:lineRule="auto"/>
      </w:pPr>
      <w:commentRangeStart w:id="9"/>
      <w:r>
        <w:t>Aeri</w:t>
      </w:r>
      <w:r w:rsidR="009666F3">
        <w:t>al survey biomass to biometrics</w:t>
      </w:r>
      <w:commentRangeEnd w:id="9"/>
      <w:r w:rsidR="003829C4">
        <w:rPr>
          <w:rStyle w:val="CommentReference"/>
        </w:rPr>
        <w:commentReference w:id="9"/>
      </w:r>
      <w:r>
        <w:tab/>
      </w:r>
      <w:r>
        <w:tab/>
      </w:r>
      <w:r>
        <w:tab/>
      </w:r>
      <w:del w:id="10" w:author="Buck, Gregory B (DFG)" w:date="2017-08-21T09:33:00Z">
        <w:r w:rsidR="00816347" w:rsidDel="009E25FE">
          <w:delText>?</w:delText>
        </w:r>
      </w:del>
      <w:ins w:id="11" w:author="Buck, Gregory B (DFG)" w:date="2017-08-21T09:33:00Z">
        <w:r w:rsidR="00AD408A">
          <w:t>Greg</w:t>
        </w:r>
      </w:ins>
      <w:r w:rsidR="00816347">
        <w:tab/>
      </w:r>
      <w:r w:rsidR="00816347">
        <w:tab/>
      </w:r>
      <w:r w:rsidR="00816347">
        <w:tab/>
      </w:r>
      <w:del w:id="12" w:author="Buck, Gregory B (DFG)" w:date="2017-08-21T09:33:00Z">
        <w:r w:rsidR="00816347" w:rsidDel="00AD408A">
          <w:delText>?</w:delText>
        </w:r>
      </w:del>
      <w:ins w:id="13" w:author="Buck, Gregory B (DFG)" w:date="2017-08-21T09:33:00Z">
        <w:r w:rsidR="00AD408A">
          <w:t>August</w:t>
        </w:r>
      </w:ins>
    </w:p>
    <w:p w:rsidR="00816347" w:rsidRDefault="00816347" w:rsidP="00816347">
      <w:pPr>
        <w:spacing w:after="0" w:line="240" w:lineRule="auto"/>
      </w:pPr>
      <w:r>
        <w:t>Age composition/weight at age to biometrics</w:t>
      </w:r>
      <w:r>
        <w:tab/>
      </w:r>
      <w:r>
        <w:tab/>
        <w:t>Greg</w:t>
      </w:r>
      <w:ins w:id="14" w:author="Buck, Gregory B (DFG)" w:date="2017-08-21T09:35:00Z">
        <w:r w:rsidR="00AD408A">
          <w:t>/Mariel</w:t>
        </w:r>
      </w:ins>
      <w:bookmarkStart w:id="15" w:name="_GoBack"/>
      <w:bookmarkEnd w:id="15"/>
      <w:del w:id="16" w:author="Buck, Gregory B (DFG)" w:date="2017-08-21T09:30:00Z">
        <w:r w:rsidDel="009E25FE">
          <w:delText>?</w:delText>
        </w:r>
      </w:del>
      <w:r>
        <w:tab/>
      </w:r>
      <w:r>
        <w:tab/>
      </w:r>
      <w:r>
        <w:tab/>
      </w:r>
      <w:r w:rsidR="009E25FE" w:rsidRPr="009E25FE">
        <w:rPr>
          <w:color w:val="FF0000"/>
        </w:rPr>
        <w:t>August</w:t>
      </w:r>
    </w:p>
    <w:p w:rsidR="00816347" w:rsidRDefault="000F423E" w:rsidP="00816347">
      <w:pPr>
        <w:spacing w:after="0" w:line="240" w:lineRule="auto"/>
      </w:pPr>
      <w:r>
        <w:t>ASA model work</w:t>
      </w:r>
      <w:r>
        <w:tab/>
      </w:r>
      <w:r>
        <w:tab/>
      </w:r>
      <w:r>
        <w:tab/>
      </w:r>
      <w:r>
        <w:tab/>
      </w:r>
      <w:r>
        <w:tab/>
        <w:t xml:space="preserve">Sherri, </w:t>
      </w:r>
      <w:r w:rsidR="00816347">
        <w:t>Sara</w:t>
      </w:r>
      <w:r w:rsidR="00816347">
        <w:tab/>
      </w:r>
      <w:r w:rsidR="00816347">
        <w:tab/>
        <w:t>Aug-Nov?</w:t>
      </w:r>
    </w:p>
    <w:p w:rsidR="00816347" w:rsidRDefault="00816347" w:rsidP="00816347">
      <w:pPr>
        <w:spacing w:after="0" w:line="240" w:lineRule="auto"/>
      </w:pPr>
      <w:r>
        <w:t xml:space="preserve">In person </w:t>
      </w:r>
      <w:proofErr w:type="spellStart"/>
      <w:r>
        <w:t>mtg</w:t>
      </w:r>
      <w:proofErr w:type="spellEnd"/>
      <w:r>
        <w:t xml:space="preserve"> to discuss prelim model work (2017 only)</w:t>
      </w:r>
      <w:r>
        <w:tab/>
        <w:t xml:space="preserve">Greg, Tim, Sherri, Sara, Jack, Chris </w:t>
      </w:r>
      <w:proofErr w:type="spellStart"/>
      <w:r>
        <w:t>Sept</w:t>
      </w:r>
      <w:proofErr w:type="gramStart"/>
      <w:r>
        <w:t>?Oct</w:t>
      </w:r>
      <w:proofErr w:type="spellEnd"/>
      <w:proofErr w:type="gramEnd"/>
      <w:r>
        <w:t>?</w:t>
      </w:r>
    </w:p>
    <w:p w:rsidR="000F423E" w:rsidRDefault="000F423E" w:rsidP="00816347">
      <w:pPr>
        <w:spacing w:after="0" w:line="240" w:lineRule="auto"/>
      </w:pPr>
      <w:r>
        <w:t>D</w:t>
      </w:r>
      <w:r w:rsidR="009666F3">
        <w:t>raft model results</w:t>
      </w:r>
      <w:r>
        <w:t xml:space="preserve"> for biometric review</w:t>
      </w:r>
      <w:r w:rsidR="009666F3">
        <w:tab/>
      </w:r>
      <w:r w:rsidR="009666F3">
        <w:tab/>
      </w:r>
      <w:r>
        <w:tab/>
        <w:t>Sherri</w:t>
      </w:r>
    </w:p>
    <w:p w:rsidR="000F423E" w:rsidRDefault="000F423E" w:rsidP="00816347">
      <w:pPr>
        <w:spacing w:after="0" w:line="240" w:lineRule="auto"/>
      </w:pPr>
      <w:r>
        <w:t>Written and oral biometric review</w:t>
      </w:r>
      <w:r>
        <w:tab/>
      </w:r>
      <w:r>
        <w:tab/>
      </w:r>
      <w:r>
        <w:tab/>
        <w:t>Sara, Jane, Chris</w:t>
      </w:r>
    </w:p>
    <w:p w:rsidR="000F423E" w:rsidRDefault="000F423E" w:rsidP="00816347">
      <w:pPr>
        <w:spacing w:after="0" w:line="240" w:lineRule="auto"/>
      </w:pPr>
      <w:r>
        <w:t>Email d</w:t>
      </w:r>
      <w:r w:rsidR="00816347">
        <w:t>raft model results to Greg and Tim for review</w:t>
      </w:r>
      <w:r w:rsidR="00816347">
        <w:tab/>
        <w:t>Sherri</w:t>
      </w:r>
      <w:r w:rsidR="00816347">
        <w:tab/>
      </w:r>
    </w:p>
    <w:p w:rsidR="00816347" w:rsidRDefault="000F423E" w:rsidP="00816347">
      <w:pPr>
        <w:spacing w:after="0" w:line="240" w:lineRule="auto"/>
      </w:pPr>
      <w:r>
        <w:t>Skype walk through with Greg and Tim of model results</w:t>
      </w:r>
      <w:r w:rsidR="00816347">
        <w:tab/>
      </w:r>
      <w:r>
        <w:t>Sherri</w:t>
      </w:r>
    </w:p>
    <w:p w:rsidR="000F423E" w:rsidRDefault="000F423E" w:rsidP="00816347">
      <w:pPr>
        <w:spacing w:after="0" w:line="240" w:lineRule="auto"/>
      </w:pPr>
      <w:r>
        <w:t>Questions or requested revisions to Sherri</w:t>
      </w:r>
      <w:r>
        <w:tab/>
      </w:r>
      <w:r>
        <w:tab/>
        <w:t>Greg, Tim</w:t>
      </w:r>
    </w:p>
    <w:p w:rsidR="009666F3" w:rsidRDefault="009666F3" w:rsidP="00816347">
      <w:pPr>
        <w:spacing w:after="0" w:line="240" w:lineRule="auto"/>
      </w:pPr>
      <w:r>
        <w:t>Final model results in email to Greg and Tim</w:t>
      </w:r>
      <w:r>
        <w:tab/>
      </w:r>
      <w:r>
        <w:tab/>
        <w:t>Sherri</w:t>
      </w:r>
    </w:p>
    <w:p w:rsidR="000F423E" w:rsidRDefault="000F423E" w:rsidP="009666F3">
      <w:pPr>
        <w:spacing w:after="0" w:line="240" w:lineRule="auto"/>
        <w:ind w:left="5040" w:hanging="5040"/>
      </w:pPr>
      <w:r>
        <w:t>Forecast news release draft</w:t>
      </w:r>
      <w:r>
        <w:tab/>
        <w:t>Greg, (</w:t>
      </w:r>
      <w:r w:rsidR="009666F3">
        <w:t>Sherri? Willing if you want my name on there, but not necessary on my account)</w:t>
      </w:r>
    </w:p>
    <w:p w:rsidR="000F423E" w:rsidRDefault="000F423E" w:rsidP="00816347">
      <w:pPr>
        <w:spacing w:after="0" w:line="240" w:lineRule="auto"/>
      </w:pPr>
      <w:r>
        <w:t>Forecast news release review</w:t>
      </w:r>
      <w:r>
        <w:tab/>
      </w:r>
      <w:r>
        <w:tab/>
      </w:r>
      <w:r>
        <w:tab/>
      </w:r>
      <w:r>
        <w:tab/>
        <w:t>Sherri, Tim, others?</w:t>
      </w:r>
    </w:p>
    <w:p w:rsidR="000F423E" w:rsidRDefault="000F423E" w:rsidP="00816347">
      <w:pPr>
        <w:spacing w:after="0" w:line="240" w:lineRule="auto"/>
      </w:pPr>
      <w:r>
        <w:t>Forecast NR released</w:t>
      </w:r>
      <w:r>
        <w:tab/>
      </w:r>
      <w:r>
        <w:tab/>
      </w:r>
      <w:r>
        <w:tab/>
      </w:r>
      <w:r>
        <w:tab/>
      </w:r>
    </w:p>
    <w:p w:rsidR="009666F3" w:rsidRDefault="009666F3" w:rsidP="00816347">
      <w:pPr>
        <w:spacing w:after="0" w:line="240" w:lineRule="auto"/>
      </w:pPr>
      <w:proofErr w:type="gramStart"/>
      <w:r>
        <w:t>Preseason management news release?</w:t>
      </w:r>
      <w:proofErr w:type="gramEnd"/>
      <w:r>
        <w:tab/>
      </w:r>
      <w:r>
        <w:tab/>
      </w:r>
      <w:r>
        <w:tab/>
        <w:t>Tim</w:t>
      </w:r>
    </w:p>
    <w:p w:rsidR="00816347" w:rsidRDefault="00816347" w:rsidP="0081634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6347" w:rsidRPr="00B650B5" w:rsidRDefault="00816347" w:rsidP="00816347">
      <w:pPr>
        <w:spacing w:after="0" w:line="240" w:lineRule="auto"/>
      </w:pPr>
    </w:p>
    <w:sectPr w:rsidR="00816347" w:rsidRPr="00B6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Buck, Gregory B (DFG)" w:date="2017-08-21T09:32:00Z" w:initials="GBB">
    <w:p w:rsidR="009E25FE" w:rsidRDefault="009E25FE">
      <w:pPr>
        <w:pStyle w:val="CommentText"/>
      </w:pPr>
      <w:r>
        <w:rPr>
          <w:rStyle w:val="CommentReference"/>
        </w:rPr>
        <w:annotationRef/>
      </w:r>
      <w:r>
        <w:t>I’m reading this as calculating the aerial biomass for individual surveys?</w:t>
      </w:r>
    </w:p>
  </w:comment>
  <w:comment w:id="9" w:author="Buck, Gregory B (DFG)" w:date="2017-08-21T09:32:00Z" w:initials="GBB">
    <w:p w:rsidR="003829C4" w:rsidRDefault="003829C4">
      <w:pPr>
        <w:pStyle w:val="CommentText"/>
      </w:pPr>
      <w:r>
        <w:rPr>
          <w:rStyle w:val="CommentReference"/>
        </w:rPr>
        <w:annotationRef/>
      </w:r>
      <w:r w:rsidR="009E25FE">
        <w:t>I’m reading this as estimating total spawning biomass from collection of individual surveys?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B5"/>
    <w:rsid w:val="000F423E"/>
    <w:rsid w:val="003829C4"/>
    <w:rsid w:val="006A46CA"/>
    <w:rsid w:val="007173D5"/>
    <w:rsid w:val="00816347"/>
    <w:rsid w:val="009666F3"/>
    <w:rsid w:val="009E25FE"/>
    <w:rsid w:val="00AD408A"/>
    <w:rsid w:val="00B650B5"/>
    <w:rsid w:val="00D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2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2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Dressel, Sherri C (DFG)</dc:creator>
  <cp:lastModifiedBy>Buck, Gregory B (DFG)</cp:lastModifiedBy>
  <cp:revision>3</cp:revision>
  <dcterms:created xsi:type="dcterms:W3CDTF">2017-08-21T17:28:00Z</dcterms:created>
  <dcterms:modified xsi:type="dcterms:W3CDTF">2017-08-21T17:35:00Z</dcterms:modified>
</cp:coreProperties>
</file>