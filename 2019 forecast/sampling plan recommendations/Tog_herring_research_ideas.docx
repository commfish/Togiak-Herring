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p14">
  <w:body>
    <w:p w:rsidR="0045762A" w:rsidP="00A9793B" w:rsidRDefault="0045762A" w14:paraId="1A349192" w14:textId="77777777">
      <w:pPr>
        <w:tabs>
          <w:tab w:val="left" w:pos="4320"/>
          <w:tab w:val="left" w:pos="4860"/>
        </w:tabs>
        <w:spacing w:after="0" w:line="240" w:lineRule="auto"/>
        <w:ind w:left="-810" w:right="-720"/>
        <w:rPr>
          <w:rFonts w:ascii="Minion Pro" w:hAnsi="Minion Pro"/>
          <w:b/>
          <w:sz w:val="32"/>
          <w:szCs w:val="32"/>
        </w:rPr>
      </w:pPr>
      <w:r>
        <w:rPr>
          <w:rFonts w:ascii="Minion Pro" w:hAnsi="Minion Pro"/>
          <w:b/>
          <w:noProof/>
          <w:sz w:val="32"/>
          <w:szCs w:val="32"/>
        </w:rPr>
        <w:drawing>
          <wp:inline distT="0" distB="0" distL="0" distR="0" wp14:anchorId="75F0A270" wp14:editId="2B948D03">
            <wp:extent cx="3258587" cy="1221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of Alaska Header Logo.tif"/>
                    <pic:cNvPicPr/>
                  </pic:nvPicPr>
                  <pic:blipFill>
                    <a:blip r:embed="rId8">
                      <a:extLst>
                        <a:ext uri="{28A0092B-C50C-407E-A947-70E740481C1C}">
                          <a14:useLocalDpi xmlns:a14="http://schemas.microsoft.com/office/drawing/2010/main" val="0"/>
                        </a:ext>
                      </a:extLst>
                    </a:blip>
                    <a:stretch>
                      <a:fillRect/>
                    </a:stretch>
                  </pic:blipFill>
                  <pic:spPr bwMode="auto">
                    <a:xfrm>
                      <a:off x="0" y="0"/>
                      <a:ext cx="3258587" cy="1221970"/>
                    </a:xfrm>
                    <a:prstGeom prst="rect">
                      <a:avLst/>
                    </a:prstGeom>
                    <a:noFill/>
                    <a:ln>
                      <a:noFill/>
                    </a:ln>
                    <a:extLst>
                      <a:ext uri="{53640926-AAD7-44D8-BBD7-CCE9431645EC}">
                        <a14:shadowObscured xmlns:a14="http://schemas.microsoft.com/office/drawing/2010/main"/>
                      </a:ext>
                    </a:extLst>
                  </pic:spPr>
                </pic:pic>
              </a:graphicData>
            </a:graphic>
          </wp:inline>
        </w:drawing>
      </w:r>
    </w:p>
    <w:p w:rsidRPr="002F25EE" w:rsidR="0045762A" w:rsidP="0045762A" w:rsidRDefault="0045762A" w14:paraId="6DC13D51" w14:textId="77777777">
      <w:pPr>
        <w:spacing w:after="0" w:line="240" w:lineRule="auto"/>
        <w:ind w:left="-360" w:right="-720" w:hanging="180"/>
        <w:rPr>
          <w:rFonts w:ascii="Minion Pro" w:hAnsi="Minion Pro"/>
          <w:sz w:val="24"/>
          <w:szCs w:val="24"/>
        </w:rPr>
      </w:pPr>
    </w:p>
    <w:p w:rsidRPr="002F25EE" w:rsidR="0045762A" w:rsidP="002F25EE" w:rsidRDefault="0045762A" w14:paraId="295A3DDE" w14:textId="77777777">
      <w:pPr>
        <w:spacing w:after="0" w:line="240" w:lineRule="auto"/>
        <w:ind w:right="-720"/>
        <w:rPr>
          <w:rFonts w:ascii="Minion Pro" w:hAnsi="Minion Pro"/>
          <w:sz w:val="24"/>
          <w:szCs w:val="24"/>
        </w:rPr>
      </w:pPr>
    </w:p>
    <w:p w:rsidR="00C60276" w:rsidP="0013295E" w:rsidRDefault="00C60276" w14:paraId="060447CB" w14:textId="77777777">
      <w:pPr>
        <w:spacing w:after="0" w:line="240" w:lineRule="auto"/>
        <w:ind w:right="-720"/>
        <w:jc w:val="right"/>
        <w:rPr>
          <w:rFonts w:ascii="Times New Roman" w:hAnsi="Times New Roman" w:cs="Times New Roman"/>
          <w:sz w:val="24"/>
          <w:szCs w:val="24"/>
        </w:rPr>
      </w:pPr>
    </w:p>
    <w:p w:rsidRPr="00C60276" w:rsidR="008A5904" w:rsidP="00E579D1" w:rsidRDefault="0013295E" w14:paraId="6D42D790" w14:textId="77777777">
      <w:pPr>
        <w:spacing w:after="0" w:line="240" w:lineRule="auto"/>
        <w:ind w:right="-720"/>
        <w:jc w:val="right"/>
        <w:rPr>
          <w:rFonts w:ascii="Minion Pro" w:hAnsi="Minion Pro"/>
          <w:b/>
          <w:color w:val="4D4D4D"/>
          <w:sz w:val="30"/>
          <w:szCs w:val="30"/>
        </w:rPr>
      </w:pPr>
      <w:r w:rsidRPr="00C60276">
        <w:rPr>
          <w:rFonts w:ascii="Minion Pro" w:hAnsi="Minion Pro"/>
          <w:b/>
          <w:color w:val="4D4D4D"/>
          <w:sz w:val="30"/>
          <w:szCs w:val="30"/>
        </w:rPr>
        <w:t xml:space="preserve">Department of </w:t>
      </w:r>
      <w:r w:rsidR="009D06C8">
        <w:rPr>
          <w:rFonts w:ascii="Minion Pro" w:hAnsi="Minion Pro"/>
          <w:b/>
          <w:color w:val="4D4D4D"/>
          <w:sz w:val="30"/>
          <w:szCs w:val="30"/>
        </w:rPr>
        <w:t>Fish and Game</w:t>
      </w:r>
    </w:p>
    <w:p w:rsidRPr="0013295E" w:rsidR="008A5904" w:rsidP="005659F8" w:rsidRDefault="008A5904" w14:paraId="38549E95" w14:textId="77777777">
      <w:pPr>
        <w:spacing w:after="0" w:line="240" w:lineRule="auto"/>
        <w:ind w:right="-720"/>
        <w:jc w:val="right"/>
        <w:rPr>
          <w:rFonts w:ascii="Minion Pro" w:hAnsi="Minion Pro"/>
          <w:color w:val="4D4D4D"/>
          <w:sz w:val="12"/>
          <w:szCs w:val="12"/>
        </w:rPr>
      </w:pPr>
    </w:p>
    <w:p w:rsidRPr="0013295E" w:rsidR="008A5904" w:rsidP="005659F8" w:rsidRDefault="00DF1C35" w14:paraId="215489EE" w14:textId="77777777">
      <w:pPr>
        <w:spacing w:after="0" w:line="240" w:lineRule="auto"/>
        <w:ind w:right="-720"/>
        <w:jc w:val="right"/>
        <w:rPr>
          <w:rFonts w:ascii="Minion Pro" w:hAnsi="Minion Pro"/>
          <w:color w:val="4D4D4D"/>
          <w:sz w:val="20"/>
          <w:szCs w:val="20"/>
        </w:rPr>
      </w:pPr>
      <w:r>
        <w:rPr>
          <w:rFonts w:ascii="Minion Pro" w:hAnsi="Minion Pro"/>
          <w:color w:val="4D4D4D"/>
          <w:sz w:val="20"/>
          <w:szCs w:val="20"/>
        </w:rPr>
        <w:t>Office of the Commissioner</w:t>
      </w:r>
    </w:p>
    <w:p w:rsidRPr="0013295E" w:rsidR="00E658AC" w:rsidP="005659F8" w:rsidRDefault="00DF1C35" w14:paraId="433C3418" w14:textId="77777777">
      <w:pPr>
        <w:spacing w:after="0" w:line="180" w:lineRule="auto"/>
        <w:ind w:right="-720"/>
        <w:jc w:val="right"/>
        <w:rPr>
          <w:rFonts w:ascii="Minion Pro" w:hAnsi="Minion Pro"/>
          <w:color w:val="4D4D4D"/>
          <w:sz w:val="20"/>
          <w:szCs w:val="20"/>
        </w:rPr>
      </w:pPr>
      <w:r>
        <w:rPr>
          <w:rFonts w:ascii="Minion Pro" w:hAnsi="Minion Pro"/>
          <w:color w:val="4D4D4D"/>
          <w:sz w:val="20"/>
          <w:szCs w:val="20"/>
        </w:rPr>
        <w:t xml:space="preserve">Headquarters </w:t>
      </w:r>
      <w:r w:rsidRPr="0013295E" w:rsidR="00E658AC">
        <w:rPr>
          <w:rFonts w:ascii="Minion Pro" w:hAnsi="Minion Pro"/>
          <w:color w:val="4D4D4D"/>
          <w:sz w:val="20"/>
          <w:szCs w:val="20"/>
        </w:rPr>
        <w:t>Office</w:t>
      </w:r>
    </w:p>
    <w:p w:rsidRPr="0013295E" w:rsidR="00E658AC" w:rsidP="005659F8" w:rsidRDefault="00E658AC" w14:paraId="77A7653E" w14:textId="77777777">
      <w:pPr>
        <w:spacing w:after="0" w:line="240" w:lineRule="auto"/>
        <w:ind w:right="-720"/>
        <w:jc w:val="right"/>
        <w:rPr>
          <w:rFonts w:ascii="Minion Pro" w:hAnsi="Minion Pro"/>
          <w:color w:val="4D4D4D"/>
          <w:sz w:val="12"/>
        </w:rPr>
      </w:pPr>
    </w:p>
    <w:p w:rsidRPr="008D2B8C" w:rsidR="00DF1C35" w:rsidP="00DF1C35" w:rsidRDefault="00DF1C35" w14:paraId="6BE3E445" w14:textId="77777777">
      <w:pPr>
        <w:spacing w:after="0" w:line="240" w:lineRule="auto"/>
        <w:ind w:right="-720"/>
        <w:jc w:val="right"/>
        <w:rPr>
          <w:rFonts w:ascii="Century Gothic" w:hAnsi="Century Gothic"/>
          <w:noProof/>
          <w:color w:val="4D4D4D"/>
          <w:sz w:val="16"/>
          <w:szCs w:val="16"/>
        </w:rPr>
      </w:pPr>
      <w:r w:rsidRPr="008D2B8C">
        <w:rPr>
          <w:rFonts w:ascii="Century Gothic" w:hAnsi="Century Gothic"/>
          <w:noProof/>
          <w:color w:val="4D4D4D"/>
          <w:sz w:val="16"/>
          <w:szCs w:val="16"/>
        </w:rPr>
        <w:t>1255 West 8th Street</w:t>
      </w:r>
    </w:p>
    <w:p w:rsidRPr="0013295E" w:rsidR="00DF1C35" w:rsidP="00DF1C35" w:rsidRDefault="00DF1C35" w14:paraId="20B928E0" w14:textId="77777777">
      <w:pPr>
        <w:spacing w:after="0" w:line="240" w:lineRule="auto"/>
        <w:ind w:right="-720"/>
        <w:jc w:val="right"/>
        <w:rPr>
          <w:rFonts w:ascii="Century Gothic" w:hAnsi="Century Gothic"/>
          <w:color w:val="4D4D4D"/>
          <w:sz w:val="16"/>
          <w:szCs w:val="16"/>
        </w:rPr>
      </w:pPr>
      <w:r w:rsidRPr="008D2B8C">
        <w:rPr>
          <w:rFonts w:ascii="Century Gothic" w:hAnsi="Century Gothic"/>
          <w:noProof/>
          <w:color w:val="4D4D4D"/>
          <w:sz w:val="16"/>
          <w:szCs w:val="16"/>
        </w:rPr>
        <w:t>P.O. Box 115526</w:t>
      </w:r>
    </w:p>
    <w:p w:rsidRPr="0013295E" w:rsidR="00DF1C35" w:rsidP="00DF1C35" w:rsidRDefault="00DF1C35" w14:paraId="7A61CBF3" w14:textId="77777777">
      <w:pPr>
        <w:spacing w:after="0" w:line="240" w:lineRule="auto"/>
        <w:ind w:right="-720"/>
        <w:jc w:val="right"/>
        <w:rPr>
          <w:rFonts w:ascii="Century Gothic" w:hAnsi="Century Gothic"/>
          <w:color w:val="4D4D4D"/>
          <w:sz w:val="16"/>
          <w:szCs w:val="16"/>
        </w:rPr>
      </w:pPr>
      <w:r w:rsidRPr="008D2B8C">
        <w:rPr>
          <w:rFonts w:ascii="Century Gothic" w:hAnsi="Century Gothic"/>
          <w:noProof/>
          <w:color w:val="4D4D4D"/>
          <w:sz w:val="16"/>
          <w:szCs w:val="16"/>
        </w:rPr>
        <w:t>Juneau, Alaska 99811-5526</w:t>
      </w:r>
    </w:p>
    <w:p w:rsidRPr="0013295E" w:rsidR="00DF1C35" w:rsidP="00DF1C35" w:rsidRDefault="00DF1C35" w14:paraId="14DA1A6C" w14:textId="57AB8AF6">
      <w:pPr>
        <w:spacing w:after="0" w:line="240" w:lineRule="auto"/>
        <w:ind w:right="-720"/>
        <w:jc w:val="right"/>
        <w:rPr>
          <w:rFonts w:ascii="Century Gothic" w:hAnsi="Century Gothic"/>
          <w:color w:val="4D4D4D"/>
          <w:sz w:val="16"/>
          <w:szCs w:val="16"/>
        </w:rPr>
      </w:pPr>
      <w:r w:rsidRPr="008D2B8C">
        <w:rPr>
          <w:rFonts w:ascii="Century Gothic" w:hAnsi="Century Gothic"/>
          <w:noProof/>
          <w:color w:val="4D4D4D"/>
          <w:sz w:val="16"/>
          <w:szCs w:val="16"/>
        </w:rPr>
        <w:t>Main: 907.465.</w:t>
      </w:r>
      <w:r w:rsidR="00CC3137">
        <w:rPr>
          <w:rFonts w:ascii="Century Gothic" w:hAnsi="Century Gothic"/>
          <w:noProof/>
          <w:color w:val="4D4D4D"/>
          <w:sz w:val="16"/>
          <w:szCs w:val="16"/>
        </w:rPr>
        <w:t>4100</w:t>
      </w:r>
    </w:p>
    <w:p w:rsidRPr="00C60276" w:rsidR="00C60276" w:rsidP="00DF1C35" w:rsidRDefault="00DF1C35" w14:paraId="0E345F81" w14:textId="77777777">
      <w:pPr>
        <w:spacing w:after="0" w:line="240" w:lineRule="auto"/>
        <w:ind w:right="-720"/>
        <w:jc w:val="right"/>
        <w:rPr>
          <w:rFonts w:ascii="Century Gothic" w:hAnsi="Century Gothic"/>
          <w:color w:val="4D4D4D"/>
          <w:sz w:val="16"/>
          <w:szCs w:val="16"/>
        </w:rPr>
        <w:sectPr w:rsidRPr="00C60276" w:rsidR="00C60276" w:rsidSect="003A3733">
          <w:headerReference w:type="even" r:id="rId9"/>
          <w:headerReference w:type="default" r:id="rId10"/>
          <w:headerReference w:type="first" r:id="rId11"/>
          <w:footerReference w:type="first" r:id="rId12"/>
          <w:type w:val="continuous"/>
          <w:pgSz w:w="12240" w:h="15840" w:orient="portrait" w:code="1"/>
          <w:pgMar w:top="630" w:right="1440" w:bottom="1440" w:left="1440" w:header="0" w:footer="720" w:gutter="0"/>
          <w:cols w:space="180" w:num="2"/>
          <w:titlePg/>
          <w:docGrid w:linePitch="360"/>
          <w:footerReference w:type="default" r:id="R1bcd6b3846c94628"/>
          <w:sectPrChange w:author="Dressel, Sherri C (DFG)" w:date="2019-01-08T22:22:03.5078966" w:id="1826724117">
            <w:sectPr w:rsidRPr="00C60276" w:rsidR="00C60276" w:rsidSect="003A3733">
              <w:type w:val="continuous"/>
              <w:pgSz w:w="12240" w:h="15840" w:code="1"/>
              <w:pgMar w:top="630" w:right="1440" w:bottom="1440" w:left="1440" w:header="0" w:footer="720" w:gutter="0"/>
              <w:cols w:space="180" w:num="2"/>
              <w:titlePg/>
              <w:docGrid w:linePitch="360"/>
            </w:sectPr>
          </w:sectPrChange>
        </w:sectPr>
      </w:pPr>
      <w:r w:rsidRPr="008D2B8C">
        <w:rPr>
          <w:rFonts w:ascii="Century Gothic" w:hAnsi="Century Gothic"/>
          <w:noProof/>
          <w:color w:val="4D4D4D"/>
          <w:sz w:val="16"/>
          <w:szCs w:val="16"/>
        </w:rPr>
        <w:t>Fax: 907.465.2332</w:t>
      </w:r>
    </w:p>
    <w:p w:rsidRPr="0047599F" w:rsidR="00C260A7" w:rsidP="00C260A7" w:rsidRDefault="00C260A7" w14:paraId="0853E37C" w14:textId="77777777">
      <w:pPr>
        <w:tabs>
          <w:tab w:val="right" w:pos="9360"/>
        </w:tabs>
        <w:jc w:val="center"/>
        <w:rPr>
          <w:rFonts w:ascii="Times New Roman" w:hAnsi="Times New Roman"/>
          <w:szCs w:val="24"/>
        </w:rPr>
      </w:pPr>
      <w:r w:rsidRPr="0047599F">
        <w:rPr>
          <w:rFonts w:ascii="Times New Roman" w:hAnsi="Times New Roman"/>
          <w:b/>
          <w:sz w:val="48"/>
          <w:szCs w:val="48"/>
        </w:rPr>
        <w:t>MEMORANDUM</w:t>
      </w:r>
    </w:p>
    <w:p w:rsidRPr="0047599F" w:rsidR="00C260A7" w:rsidP="001C1FCB" w:rsidRDefault="00C260A7" w14:paraId="154AB124" w14:textId="2FEAAE09">
      <w:pPr>
        <w:tabs>
          <w:tab w:val="right" w:pos="0"/>
          <w:tab w:val="left" w:pos="360"/>
          <w:tab w:val="right" w:pos="5400"/>
          <w:tab w:val="left" w:pos="5760"/>
        </w:tabs>
        <w:ind w:left="360" w:hanging="1440"/>
        <w:rPr>
          <w:rFonts w:ascii="Times New Roman" w:hAnsi="Times New Roman"/>
          <w:szCs w:val="24"/>
        </w:rPr>
      </w:pPr>
      <w:r w:rsidRPr="0047599F">
        <w:rPr>
          <w:rFonts w:ascii="Times New Roman" w:hAnsi="Times New Roman"/>
          <w:sz w:val="16"/>
          <w:szCs w:val="16"/>
        </w:rPr>
        <w:tab/>
      </w:r>
      <w:r w:rsidRPr="0047599F">
        <w:rPr>
          <w:rFonts w:ascii="Times New Roman" w:hAnsi="Times New Roman"/>
          <w:sz w:val="20"/>
        </w:rPr>
        <w:t>TO:</w:t>
      </w:r>
      <w:r w:rsidRPr="0047599F">
        <w:rPr>
          <w:rFonts w:ascii="Times New Roman" w:hAnsi="Times New Roman"/>
          <w:szCs w:val="24"/>
        </w:rPr>
        <w:tab/>
      </w:r>
      <w:r w:rsidR="00BE0DB5">
        <w:rPr>
          <w:rFonts w:ascii="Times New Roman" w:hAnsi="Times New Roman"/>
          <w:szCs w:val="24"/>
        </w:rPr>
        <w:t>Bert Lewis, Regional Supervisor</w:t>
      </w:r>
      <w:r w:rsidRPr="0047599F">
        <w:rPr>
          <w:rFonts w:ascii="Times New Roman" w:hAnsi="Times New Roman"/>
          <w:szCs w:val="24"/>
        </w:rPr>
        <w:tab/>
      </w:r>
      <w:r w:rsidRPr="0047599F">
        <w:rPr>
          <w:rFonts w:ascii="Times New Roman" w:hAnsi="Times New Roman"/>
          <w:sz w:val="20"/>
        </w:rPr>
        <w:t>DATE:</w:t>
      </w:r>
      <w:r w:rsidRPr="0047599F">
        <w:rPr>
          <w:rFonts w:ascii="Times New Roman" w:hAnsi="Times New Roman"/>
          <w:szCs w:val="24"/>
        </w:rPr>
        <w:t xml:space="preserve">    </w:t>
      </w:r>
      <w:r w:rsidRPr="0047599F">
        <w:rPr>
          <w:rFonts w:ascii="Times New Roman" w:hAnsi="Times New Roman"/>
          <w:szCs w:val="24"/>
        </w:rPr>
        <w:tab/>
      </w:r>
      <w:r>
        <w:rPr>
          <w:rFonts w:ascii="Times New Roman" w:hAnsi="Times New Roman"/>
          <w:szCs w:val="24"/>
        </w:rPr>
        <w:t>J</w:t>
      </w:r>
      <w:r w:rsidR="003500C1">
        <w:rPr>
          <w:rFonts w:ascii="Times New Roman" w:hAnsi="Times New Roman"/>
          <w:szCs w:val="24"/>
        </w:rPr>
        <w:t>anuary</w:t>
      </w:r>
      <w:r>
        <w:rPr>
          <w:rFonts w:ascii="Times New Roman" w:hAnsi="Times New Roman"/>
          <w:szCs w:val="24"/>
        </w:rPr>
        <w:t xml:space="preserve"> </w:t>
      </w:r>
      <w:r w:rsidRPr="002753A8" w:rsidR="003500C1">
        <w:rPr>
          <w:rFonts w:ascii="Times New Roman" w:hAnsi="Times New Roman"/>
          <w:szCs w:val="24"/>
          <w:highlight w:val="yellow"/>
        </w:rPr>
        <w:t>XX</w:t>
      </w:r>
      <w:r>
        <w:rPr>
          <w:rFonts w:ascii="Times New Roman" w:hAnsi="Times New Roman"/>
          <w:szCs w:val="24"/>
        </w:rPr>
        <w:t>, 201</w:t>
      </w:r>
      <w:r w:rsidR="003500C1">
        <w:rPr>
          <w:rFonts w:ascii="Times New Roman" w:hAnsi="Times New Roman"/>
          <w:szCs w:val="24"/>
        </w:rPr>
        <w:t>8</w:t>
      </w:r>
    </w:p>
    <w:p w:rsidRPr="0047599F" w:rsidR="00C260A7" w:rsidP="001C1FCB" w:rsidRDefault="00C260A7" w14:paraId="6D7A622E" w14:textId="141664F6">
      <w:pPr>
        <w:tabs>
          <w:tab w:val="right" w:pos="0"/>
          <w:tab w:val="left" w:pos="360"/>
          <w:tab w:val="right" w:pos="5400"/>
          <w:tab w:val="left" w:pos="5760"/>
        </w:tabs>
        <w:ind w:hanging="1080"/>
        <w:rPr>
          <w:rFonts w:ascii="Times New Roman" w:hAnsi="Times New Roman"/>
          <w:szCs w:val="24"/>
        </w:rPr>
      </w:pPr>
      <w:r w:rsidRPr="0047599F">
        <w:rPr>
          <w:rFonts w:ascii="Times New Roman" w:hAnsi="Times New Roman"/>
          <w:szCs w:val="24"/>
        </w:rPr>
        <w:tab/>
      </w:r>
      <w:r w:rsidRPr="0047599F">
        <w:rPr>
          <w:rFonts w:ascii="Times New Roman" w:hAnsi="Times New Roman"/>
          <w:szCs w:val="24"/>
        </w:rPr>
        <w:tab/>
      </w:r>
      <w:r w:rsidRPr="0047599F">
        <w:rPr>
          <w:rFonts w:ascii="Times New Roman" w:hAnsi="Times New Roman"/>
          <w:szCs w:val="24"/>
        </w:rPr>
        <w:tab/>
      </w:r>
      <w:r w:rsidRPr="0047599F">
        <w:rPr>
          <w:rFonts w:ascii="Times New Roman" w:hAnsi="Times New Roman"/>
          <w:sz w:val="20"/>
        </w:rPr>
        <w:t>PHONE NO:</w:t>
      </w:r>
      <w:r w:rsidRPr="0047599F">
        <w:rPr>
          <w:rFonts w:ascii="Times New Roman" w:hAnsi="Times New Roman"/>
          <w:szCs w:val="24"/>
        </w:rPr>
        <w:tab/>
      </w:r>
      <w:r w:rsidR="00C10214">
        <w:rPr>
          <w:rFonts w:ascii="Times New Roman" w:hAnsi="Times New Roman"/>
          <w:szCs w:val="24"/>
        </w:rPr>
        <w:t>(907)</w:t>
      </w:r>
      <w:r w:rsidR="003500C1">
        <w:rPr>
          <w:rFonts w:ascii="Times New Roman" w:hAnsi="Times New Roman"/>
          <w:szCs w:val="24"/>
        </w:rPr>
        <w:t>267</w:t>
      </w:r>
      <w:r w:rsidRPr="0047599F">
        <w:rPr>
          <w:rFonts w:ascii="Times New Roman" w:hAnsi="Times New Roman"/>
          <w:szCs w:val="24"/>
        </w:rPr>
        <w:t>-</w:t>
      </w:r>
      <w:r w:rsidR="003500C1">
        <w:rPr>
          <w:rFonts w:ascii="Times New Roman" w:hAnsi="Times New Roman"/>
          <w:szCs w:val="24"/>
        </w:rPr>
        <w:t>2173</w:t>
      </w:r>
    </w:p>
    <w:p w:rsidRPr="0047599F" w:rsidR="00C260A7" w:rsidP="1E94DB0B" w:rsidRDefault="00C260A7" w14:paraId="17B22F0B" w14:textId="43349D4E" w14:noSpellErr="1">
      <w:pPr>
        <w:tabs>
          <w:tab w:val="right" w:pos="0"/>
          <w:tab w:val="left" w:pos="360"/>
          <w:tab w:val="right" w:pos="5400"/>
          <w:tab w:val="left" w:pos="5760"/>
        </w:tabs>
        <w:spacing w:after="0" w:line="240" w:lineRule="auto"/>
        <w:ind w:left="5400" w:hanging="6480"/>
        <w:rPr>
          <w:rFonts w:ascii="Times New Roman" w:hAnsi="Times New Roman"/>
          <w:rPrChange w:author="Dressel, Sherri C (DFG)" w:date="2019-01-09T13:50:40.2427724" w:id="513071883">
            <w:rPr/>
          </w:rPrChange>
        </w:rPr>
        <w:pPrChange w:author="Dressel, Sherri C (DFG)" w:date="2019-01-09T13:50:40.2427724" w:id="69592723">
          <w:pPr>
            <w:tabs>
              <w:tab w:val="right" w:pos="0"/>
              <w:tab w:val="left" w:pos="360"/>
              <w:tab w:val="right" w:pos="5400"/>
              <w:tab w:val="left" w:pos="5760"/>
            </w:tabs>
            <w:ind w:left="5400" w:hanging="6480"/>
          </w:pPr>
        </w:pPrChange>
      </w:pPr>
      <w:r w:rsidRPr="0047599F">
        <w:rPr>
          <w:rFonts w:ascii="Times New Roman" w:hAnsi="Times New Roman"/>
          <w:sz w:val="20"/>
        </w:rPr>
        <w:tab/>
      </w:r>
      <w:bookmarkStart w:name="_Hlk532202000" w:id="0"/>
      <w:r w:rsidRPr="57F016A2">
        <w:rPr>
          <w:rFonts w:ascii="Times New Roman" w:hAnsi="Times New Roman"/>
          <w:sz w:val="20"/>
          <w:szCs w:val="20"/>
          <w:rPrChange w:author="Buck, Gregory B (DFG)" w:date="2019-01-07T10:17:40.6227957" w:id="507629817">
            <w:rPr>
              <w:rFonts w:ascii="Times New Roman" w:hAnsi="Times New Roman"/>
              <w:sz w:val="20"/>
            </w:rPr>
          </w:rPrChange>
        </w:rPr>
        <w:t>FROM:</w:t>
      </w:r>
      <w:ins w:author="Dressel, Sherri C (DFG)" w:date="2019-01-09T13:49:24.0226684" w:id="861799120">
        <w:r w:rsidRPr="57F016A2" w:rsidR="70547E40">
          <w:rPr>
            <w:rFonts w:ascii="Times New Roman" w:hAnsi="Times New Roman"/>
            <w:sz w:val="20"/>
            <w:szCs w:val="20"/>
            <w:rPrChange w:author="Buck, Gregory B (DFG)" w:date="2019-01-07T10:17:40.6227957" w:id="1971496325">
              <w:rPr>
                <w:rFonts w:ascii="Times New Roman" w:hAnsi="Times New Roman"/>
                <w:sz w:val="20"/>
              </w:rPr>
            </w:rPrChange>
          </w:rPr>
          <w:t xml:space="preserve">         </w:t>
        </w:r>
      </w:ins>
      <w:r w:rsidRPr="0047599F">
        <w:rPr>
          <w:rFonts w:ascii="Times New Roman" w:hAnsi="Times New Roman"/>
          <w:szCs w:val="24"/>
        </w:rPr>
        <w:tab/>
      </w:r>
      <w:r w:rsidRPr="57F016A2" w:rsidR="00BE0DB5">
        <w:rPr>
          <w:rFonts w:ascii="Times New Roman" w:hAnsi="Times New Roman"/>
          <w:rPrChange w:author="Buck, Gregory B (DFG)" w:date="2019-01-07T10:17:40.6227957" w:id="1720454208">
            <w:rPr>
              <w:rFonts w:ascii="Times New Roman" w:hAnsi="Times New Roman"/>
              <w:szCs w:val="24"/>
            </w:rPr>
          </w:rPrChange>
        </w:rPr>
        <w:t>Greg</w:t>
      </w:r>
      <w:r w:rsidRPr="57F016A2" w:rsidR="00BE0DB5">
        <w:rPr>
          <w:rFonts w:ascii="Times New Roman" w:hAnsi="Times New Roman"/>
          <w:rPrChange w:author="Buck, Gregory B (DFG)" w:date="2019-01-07T10:17:40.6227957" w:id="1792003517">
            <w:rPr>
              <w:rFonts w:ascii="Times New Roman" w:hAnsi="Times New Roman"/>
              <w:szCs w:val="24"/>
            </w:rPr>
          </w:rPrChange>
        </w:rPr>
        <w:t xml:space="preserve"> Buck, Area Research Biologist</w:t>
      </w:r>
      <w:bookmarkEnd w:id="0"/>
    </w:p>
    <w:p w:rsidR="668C0C40" w:rsidP="668C0C40" w:rsidRDefault="668C0C40" w14:noSpellErr="1" w14:paraId="5555A98F" w14:textId="0E290C93">
      <w:pPr>
        <w:spacing w:after="0" w:line="240" w:lineRule="auto"/>
        <w:ind w:left="0"/>
        <w:rPr>
          <w:ins w:author="Buck, Gregory B (DFG)" w:date="2019-01-07T10:18:42.0692713" w:id="666437419"/>
          <w:rFonts w:ascii="Times New Roman" w:hAnsi="Times New Roman"/>
          <w:rPrChange w:author="Buck, Gregory B (DFG)" w:date="2019-01-07T10:18:42.0692713" w:id="1224960797">
            <w:rPr/>
          </w:rPrChange>
        </w:rPr>
        <w:pPrChange w:author="Buck, Gregory B (DFG)" w:date="2019-01-07T10:18:42.0692713" w:id="731246246">
          <w:pPr/>
        </w:pPrChange>
      </w:pPr>
      <w:ins w:author="Buck, Gregory B (DFG)" w:date="2019-01-07T10:18:42.0692713" w:id="173903281">
        <w:r w:rsidRPr="668C0C40" w:rsidR="668C0C40">
          <w:rPr>
            <w:rFonts w:ascii="Times New Roman" w:hAnsi="Times New Roman"/>
            <w:rPrChange w:author="Buck, Gregory B (DFG)" w:date="2019-01-07T10:18:42.0692713" w:id="1948050891">
              <w:rPr/>
            </w:rPrChange>
          </w:rPr>
          <w:t>Tim Sands, Area Management Biologist</w:t>
        </w:r>
      </w:ins>
    </w:p>
    <w:p w:rsidR="668C0C40" w:rsidDel="52C9036F" w:rsidP="668C0C40" w:rsidRDefault="668C0C40" w14:noSpellErr="1" w14:textId="267BD880" w14:paraId="6FCE72C1">
      <w:pPr>
        <w:ind w:firstLine="0"/>
        <w:rPr>
          <w:del w:author="Buck, Gregory B (DFG)" w:date="2019-01-07T10:19:12.4647565" w:id="1740277218"/>
        </w:rPr>
        <w:pPrChange w:author="Buck, Gregory B (DFG)" w:date="2019-01-07T10:18:42.0692713" w:id="295066521">
          <w:pPr/>
        </w:pPrChange>
        <w:rPr>
          <w:rFonts w:ascii="Times New Roman" w:hAnsi="Times New Roman"/>
          <w:rPrChange w:author="Buck, Gregory B (DFG)" w:date="2019-01-07T10:18:42.0692713" w:id="793488955">
            <w:rPr/>
          </w:rPrChange>
        </w:rPr>
      </w:pPr>
      <w:ins w:author="Buck, Gregory B (DFG)" w:date="2019-01-07T10:18:42.0692713" w:id="1199486005">
        <w:r w:rsidRPr="668C0C40" w:rsidR="668C0C40">
          <w:rPr>
            <w:rFonts w:ascii="Times New Roman" w:hAnsi="Times New Roman"/>
            <w:rPrChange w:author="Buck, Gregory B (DFG)" w:date="2019-01-07T10:18:42.0692713" w:id="90219351">
              <w:rPr/>
            </w:rPrChange>
          </w:rPr>
          <w:t>Sherri Dressel, Statewide Herring Scientist</w:t>
        </w:r>
      </w:ins>
    </w:p>
    <w:p w:rsidR="5BE3E3EE" w:rsidDel="52C9036F" w:rsidP="5BE3E3EE" w:rsidRDefault="5BE3E3EE" w14:textId="16B68763" w14:paraId="0B157015">
      <w:pPr>
        <w:spacing w:after="0" w:line="240" w:lineRule="auto"/>
        <w:ind w:left="5400" w:hanging="6480"/>
        <w:rPr>
          <w:del w:author="Buck, Gregory B (DFG)" w:date="2019-01-07T10:19:12.4647565" w:id="1249713635"/>
        </w:rPr>
        <w:pPrChange w:author="Buck, Gregory B (DFG)" w:date="2019-01-07T10:18:11.6078269" w:id="122135879">
          <w:pPr/>
        </w:pPrChange>
        <w:rPr>
          <w:rFonts w:ascii="Times New Roman" w:hAnsi="Times New Roman"/>
          <w:rPrChange w:author="Buck, Gregory B (DFG)" w:date="2019-01-07T10:18:42.0692713" w:id="309522122">
            <w:rPr/>
          </w:rPrChange>
        </w:rPr>
      </w:pPr>
      <w:del w:author="Buck, Gregory B (DFG)" w:date="2019-01-07T10:17:40.6227957" w:id="246845163">
        <w:r w:rsidRPr="0047599F" w:rsidDel="57F016A2">
          <w:rPr>
            <w:rFonts w:ascii="Times New Roman" w:hAnsi="Times New Roman"/>
            <w:szCs w:val="24"/>
          </w:rPr>
          <w:tab/>
        </w:r>
      </w:del>
      <w:del w:author="Buck, Gregory B (DFG)" w:date="2019-01-07T10:18:42.0692713" w:id="268954442">
        <w:r w:rsidRPr="57F016A2" w:rsidDel="668C0C40">
          <w:rPr>
            <w:rFonts w:ascii="Times New Roman" w:hAnsi="Times New Roman"/>
            <w:sz w:val="20"/>
            <w:szCs w:val="20"/>
            <w:rPrChange w:author="Buck, Gregory B (DFG)" w:date="2019-01-07T10:17:40.6227957" w:id="506741937">
              <w:rPr>
                <w:rFonts w:ascii="Times New Roman" w:hAnsi="Times New Roman"/>
                <w:sz w:val="20"/>
              </w:rPr>
            </w:rPrChange>
          </w:rPr>
          <w:delText>SUBJECT:</w:delText>
        </w:r>
        <w:r w:rsidRPr="0047599F" w:rsidDel="668C0C40">
          <w:rPr>
            <w:rFonts w:ascii="Times New Roman" w:hAnsi="Times New Roman"/>
            <w:szCs w:val="24"/>
          </w:rPr>
          <w:tab/>
        </w:r>
      </w:del>
      <w:del w:author="Buck, Gregory B (DFG)" w:date="2019-01-07T10:18:42.0692713" w:id="170254149">
        <w:r w:rsidRPr="57F016A2" w:rsidDel="668C0C40" w:rsidR="00801CE7">
          <w:rPr>
            <w:rFonts w:ascii="Times New Roman" w:hAnsi="Times New Roman"/>
            <w:rPrChange w:author="Buck, Gregory B (DFG)" w:date="2019-01-07T10:17:40.6227957" w:id="711500667">
              <w:rPr>
                <w:rFonts w:ascii="Times New Roman" w:hAnsi="Times New Roman"/>
                <w:szCs w:val="24"/>
              </w:rPr>
            </w:rPrChange>
          </w:rPr>
          <w:delText xml:space="preserve">Potential </w:delText>
        </w:r>
        <w:r w:rsidRPr="57F016A2" w:rsidDel="668C0C40" w:rsidR="00BE0DB5">
          <w:rPr>
            <w:rFonts w:ascii="Times New Roman" w:hAnsi="Times New Roman"/>
            <w:rPrChange w:author="Buck, Gregory B (DFG)" w:date="2019-01-07T10:17:40.6227957" w:id="2089435432">
              <w:rPr>
                <w:rFonts w:ascii="Times New Roman" w:hAnsi="Times New Roman"/>
                <w:szCs w:val="24"/>
              </w:rPr>
            </w:rPrChange>
          </w:rPr>
          <w:delText>Togiak</w:delText>
        </w:r>
      </w:del>
      <w:del w:author="Buck, Gregory B (DFG)" w:date="2019-01-07T10:18:42.0692713" w:id="547626591">
        <w:r w:rsidRPr="57F016A2" w:rsidDel="668C0C40" w:rsidR="00BE0DB5">
          <w:rPr>
            <w:rFonts w:ascii="Times New Roman" w:hAnsi="Times New Roman"/>
            <w:rPrChange w:author="Buck, Gregory B (DFG)" w:date="2019-01-07T10:17:40.6227957" w:id="266696303">
              <w:rPr>
                <w:rFonts w:ascii="Times New Roman" w:hAnsi="Times New Roman"/>
                <w:szCs w:val="24"/>
              </w:rPr>
            </w:rPrChange>
          </w:rPr>
          <w:delText xml:space="preserve"> herring research</w:delText>
        </w:r>
      </w:del>
    </w:p>
    <w:p w:rsidRPr="0047599F" w:rsidR="00C260A7" w:rsidDel="668C0C40" w:rsidP="00C260A7" w:rsidRDefault="00BE0DB5" w14:paraId="5079825C" w14:textId="0E290C93">
      <w:pPr>
        <w:tabs>
          <w:tab w:val="right" w:pos="0"/>
          <w:tab w:val="left" w:pos="360"/>
          <w:tab w:val="right" w:pos="5040"/>
          <w:tab w:val="left" w:pos="5400"/>
        </w:tabs>
        <w:spacing w:after="0" w:line="240" w:lineRule="auto"/>
        <w:ind w:left="360"/>
        <w:rPr>
          <w:del w:author="Buck, Gregory B (DFG)" w:date="2019-01-07T10:18:42.0692713" w:id="1424569822"/>
          <w:rFonts w:ascii="Times New Roman" w:hAnsi="Times New Roman"/>
          <w:szCs w:val="24"/>
        </w:rPr>
      </w:pPr>
      <w:del w:author="Buck, Gregory B (DFG)" w:date="2019-01-07T10:18:42.0692713" w:id="323911279">
        <w:r w:rsidDel="668C0C40">
          <w:rPr>
            <w:rFonts w:ascii="Times New Roman" w:hAnsi="Times New Roman"/>
            <w:szCs w:val="24"/>
          </w:rPr>
          <w:delText>Tim Sands, Area Management Biologist</w:delText>
        </w:r>
      </w:del>
    </w:p>
    <w:p w:rsidR="00BD3799" w:rsidDel="668C0C40" w:rsidP="00C260A7" w:rsidRDefault="00BE0DB5" w14:paraId="7E2D8E94" w14:textId="267BD880">
      <w:pPr>
        <w:tabs>
          <w:tab w:val="right" w:pos="0"/>
          <w:tab w:val="left" w:pos="360"/>
          <w:tab w:val="right" w:pos="5040"/>
          <w:tab w:val="left" w:pos="5400"/>
        </w:tabs>
        <w:ind w:firstLine="360"/>
        <w:rPr>
          <w:del w:author="Buck, Gregory B (DFG)" w:date="2019-01-07T10:18:42.0692713" w:id="1805841329"/>
          <w:rFonts w:ascii="Times New Roman" w:hAnsi="Times New Roman"/>
          <w:szCs w:val="24"/>
        </w:rPr>
      </w:pPr>
      <w:del w:author="Buck, Gregory B (DFG)" w:date="2019-01-07T10:18:42.0692713" w:id="254528267">
        <w:r w:rsidDel="668C0C40">
          <w:rPr>
            <w:rFonts w:ascii="Times New Roman" w:hAnsi="Times New Roman"/>
            <w:szCs w:val="24"/>
          </w:rPr>
          <w:delText>Sherri Dressel, Statewide Herring Scientist</w:delText>
        </w:r>
      </w:del>
    </w:p>
    <w:p w:rsidRPr="008D2A16" w:rsidR="00BD3799" w:rsidP="52C9036F" w:rsidRDefault="00BD3799" w14:textId="33A8D055" w14:noSpellErr="1" w14:paraId="2A1A9B43">
      <w:pPr>
        <w:tabs>
          <w:tab w:val="right" w:pos="0"/>
          <w:tab w:val="left" w:pos="360"/>
          <w:tab w:val="right" w:pos="5040"/>
          <w:tab w:val="left" w:pos="5400"/>
        </w:tabs>
        <w:spacing w:after="0" w:line="240" w:lineRule="auto"/>
        <w:ind w:firstLine="0"/>
        <w:rPr>
          <w:ins w:author="Buck, Gregory B (DFG)" w:date="2019-01-07T10:19:12.4647565" w:id="914973457"/>
          <w:rFonts w:ascii="Times New Roman" w:hAnsi="Times New Roman"/>
          <w:rPrChange w:author="Buck, Gregory B (DFG)" w:date="2019-01-07T10:19:12.4647565" w:id="872418489">
            <w:rPr/>
          </w:rPrChange>
        </w:rPr>
        <w:pPrChange w:author="Buck, Gregory B (DFG)" w:date="2019-01-07T10:19:12.4647565" w:id="627451122">
          <w:pPr>
            <w:tabs>
              <w:tab w:val="right" w:pos="0"/>
              <w:tab w:val="left" w:pos="360"/>
              <w:tab w:val="right" w:pos="5040"/>
              <w:tab w:val="left" w:pos="5400"/>
            </w:tabs>
            <w:ind w:left="5400" w:hanging="6030"/>
          </w:pPr>
        </w:pPrChange>
      </w:pPr>
    </w:p>
    <w:p w:rsidRPr="008D2A16" w:rsidR="00BD3799" w:rsidP="52C9036F" w:rsidRDefault="00BD3799" w14:paraId="782D6669" w14:textId="0FE1D215">
      <w:pPr>
        <w:tabs>
          <w:tab w:val="right" w:pos="0"/>
          <w:tab w:val="left" w:pos="360"/>
          <w:tab w:val="right" w:pos="5040"/>
          <w:tab w:val="left" w:pos="5400"/>
        </w:tabs>
        <w:spacing w:after="0" w:line="240" w:lineRule="auto"/>
        <w:ind w:firstLine="0"/>
        <w:rPr>
          <w:rFonts w:ascii="Times New Roman" w:hAnsi="Times New Roman"/>
          <w:rPrChange w:author="Sara Miller" w:date="2018-12-19T08:34:00Z" w:id="1">
            <w:rPr>
              <w:rFonts w:ascii="Times New Roman" w:hAnsi="Times New Roman"/>
              <w:sz w:val="20"/>
            </w:rPr>
          </w:rPrChange>
        </w:rPr>
        <w:pPrChange w:author="Buck, Gregory B (DFG)" w:date="2019-01-07T10:19:12.4647565" w:id="769487912">
          <w:pPr>
            <w:tabs>
              <w:tab w:val="right" w:pos="0"/>
              <w:tab w:val="left" w:pos="360"/>
              <w:tab w:val="right" w:pos="5040"/>
              <w:tab w:val="left" w:pos="5400"/>
            </w:tabs>
            <w:ind w:left="5400" w:hanging="6030"/>
          </w:pPr>
        </w:pPrChange>
      </w:pPr>
      <w:r w:rsidRPr="52C9036F">
        <w:rPr>
          <w:rFonts w:ascii="Times New Roman" w:hAnsi="Times New Roman"/>
          <w:sz w:val="20"/>
          <w:szCs w:val="20"/>
          <w:rPrChange w:author="Buck, Gregory B (DFG)" w:date="2019-01-07T10:19:12.4647565" w:id="1553455967">
            <w:rPr>
              <w:rFonts w:ascii="Times New Roman" w:hAnsi="Times New Roman"/>
              <w:sz w:val="20"/>
            </w:rPr>
          </w:rPrChange>
        </w:rPr>
        <w:t xml:space="preserve">THROUGH: </w:t>
      </w:r>
      <w:r w:rsidRPr="008D2A16">
        <w:rPr>
          <w:rFonts w:ascii="Times New Roman" w:hAnsi="Times New Roman"/>
          <w:rPrChange w:author="Sara Miller" w:date="2018-12-19T08:34:00Z" w:id="653776091">
            <w:rPr>
              <w:rFonts w:ascii="Times New Roman" w:hAnsi="Times New Roman"/>
              <w:sz w:val="20"/>
            </w:rPr>
          </w:rPrChange>
        </w:rPr>
        <w:t xml:space="preserve">Aaron </w:t>
      </w:r>
      <w:r w:rsidRPr="008D2A16">
        <w:rPr>
          <w:rFonts w:ascii="Times New Roman" w:hAnsi="Times New Roman"/>
          <w:rPrChange w:author="Sara Miller" w:date="2018-12-19T08:34:00Z" w:id="1849236762">
            <w:rPr>
              <w:rFonts w:ascii="Times New Roman" w:hAnsi="Times New Roman"/>
              <w:sz w:val="20"/>
            </w:rPr>
          </w:rPrChange>
        </w:rPr>
        <w:t>Poetter</w:t>
      </w:r>
      <w:r w:rsidRPr="008D2A16">
        <w:rPr>
          <w:rFonts w:ascii="Times New Roman" w:hAnsi="Times New Roman"/>
          <w:rPrChange w:author="Sara Miller" w:date="2018-12-19T08:34:00Z" w:id="2">
            <w:rPr>
              <w:rFonts w:ascii="Times New Roman" w:hAnsi="Times New Roman"/>
              <w:sz w:val="20"/>
            </w:rPr>
          </w:rPrChange>
        </w:rPr>
        <w:t>, Regional Management Supervisor</w:t>
      </w:r>
    </w:p>
    <w:p w:rsidRPr="006C1A64" w:rsidR="002727F1" w:rsidP="003500C1" w:rsidRDefault="002727F1" w14:paraId="6E4D1974" w14:textId="74B4B05D">
      <w:pPr>
        <w:tabs>
          <w:tab w:val="right" w:pos="0"/>
          <w:tab w:val="left" w:pos="360"/>
          <w:tab w:val="left" w:pos="540"/>
          <w:tab w:val="right" w:pos="5040"/>
          <w:tab w:val="left" w:pos="5400"/>
        </w:tabs>
        <w:ind w:firstLine="450"/>
        <w:rPr>
          <w:rFonts w:ascii="Times New Roman" w:hAnsi="Times New Roman"/>
        </w:rPr>
      </w:pPr>
      <w:r w:rsidRPr="008D2A16">
        <w:rPr>
          <w:rFonts w:ascii="Times New Roman" w:hAnsi="Times New Roman"/>
        </w:rPr>
        <w:t>Jack Erickson, Regional Research Coordinator</w:t>
      </w:r>
    </w:p>
    <w:p w:rsidR="00BE0DB5" w:rsidP="34100B9F" w:rsidRDefault="34100B9F" w14:paraId="6D76875D" w14:textId="2A0F2383">
      <w:pPr>
        <w:tabs>
          <w:tab w:val="right" w:pos="0"/>
          <w:tab w:val="left" w:pos="360"/>
          <w:tab w:val="right" w:pos="5040"/>
          <w:tab w:val="left" w:pos="5400"/>
        </w:tabs>
        <w:rPr>
          <w:rFonts w:ascii="Times New Roman" w:hAnsi="Times New Roman"/>
        </w:rPr>
      </w:pPr>
      <w:r w:rsidRPr="34100B9F">
        <w:rPr>
          <w:rFonts w:ascii="Times New Roman" w:hAnsi="Times New Roman"/>
        </w:rPr>
        <w:t xml:space="preserve">On 7 December 2018 an informal discussion amongst staff was conducted where it was decided that we needed a plan to spend additional research monies for </w:t>
      </w:r>
      <w:proofErr w:type="spellStart"/>
      <w:r w:rsidRPr="34100B9F">
        <w:rPr>
          <w:rFonts w:ascii="Times New Roman" w:hAnsi="Times New Roman"/>
        </w:rPr>
        <w:t>Togiak</w:t>
      </w:r>
      <w:proofErr w:type="spellEnd"/>
      <w:r w:rsidRPr="34100B9F">
        <w:rPr>
          <w:rFonts w:ascii="Times New Roman" w:hAnsi="Times New Roman"/>
        </w:rPr>
        <w:t xml:space="preserve"> herring should any become available. In general, our ability to manage the </w:t>
      </w:r>
      <w:proofErr w:type="spellStart"/>
      <w:r w:rsidRPr="34100B9F">
        <w:rPr>
          <w:rFonts w:ascii="Times New Roman" w:hAnsi="Times New Roman"/>
        </w:rPr>
        <w:t>Togiak</w:t>
      </w:r>
      <w:proofErr w:type="spellEnd"/>
      <w:r w:rsidRPr="34100B9F">
        <w:rPr>
          <w:rFonts w:ascii="Times New Roman" w:hAnsi="Times New Roman"/>
        </w:rPr>
        <w:t xml:space="preserve"> herring </w:t>
      </w:r>
      <w:del w:author="Sara Miller" w:date="2018-12-18T14:02:00Z" w:id="3">
        <w:r w:rsidRPr="34100B9F" w:rsidDel="008962EA">
          <w:rPr>
            <w:rFonts w:ascii="Times New Roman" w:hAnsi="Times New Roman"/>
          </w:rPr>
          <w:delText xml:space="preserve">biomass </w:delText>
        </w:r>
      </w:del>
      <w:ins w:author="Sara Miller" w:date="2018-12-18T14:02:00Z" w:id="4">
        <w:r w:rsidR="008962EA">
          <w:rPr>
            <w:rFonts w:ascii="Times New Roman" w:hAnsi="Times New Roman"/>
          </w:rPr>
          <w:t>fishery</w:t>
        </w:r>
        <w:r w:rsidRPr="34100B9F" w:rsidR="008962EA">
          <w:rPr>
            <w:rFonts w:ascii="Times New Roman" w:hAnsi="Times New Roman"/>
          </w:rPr>
          <w:t xml:space="preserve"> </w:t>
        </w:r>
      </w:ins>
      <w:r w:rsidRPr="34100B9F">
        <w:rPr>
          <w:rFonts w:ascii="Times New Roman" w:hAnsi="Times New Roman"/>
        </w:rPr>
        <w:t>depends upon:</w:t>
      </w:r>
    </w:p>
    <w:p w:rsidR="00BE0DB5" w:rsidP="34100B9F" w:rsidRDefault="34100B9F" w14:paraId="553D027D" w14:noSpellErr="1" w14:textId="1EBC12ED">
      <w:pPr>
        <w:pStyle w:val="ListParagraph"/>
        <w:numPr>
          <w:ilvl w:val="0"/>
          <w:numId w:val="4"/>
        </w:numPr>
        <w:tabs>
          <w:tab w:val="right" w:pos="0"/>
          <w:tab w:val="left" w:pos="360"/>
          <w:tab w:val="right" w:pos="5040"/>
          <w:tab w:val="left" w:pos="5400"/>
        </w:tabs>
        <w:rPr>
          <w:rFonts w:ascii="Times New Roman" w:hAnsi="Times New Roman"/>
        </w:rPr>
      </w:pPr>
      <w:r w:rsidRPr="34100B9F">
        <w:rPr>
          <w:rFonts w:ascii="Times New Roman" w:hAnsi="Times New Roman"/>
        </w:rPr>
        <w:t xml:space="preserve">using an appropriate </w:t>
      </w:r>
      <w:ins w:author="Buck, Gregory B (DFG)" w:date="2019-01-07T10:22:32.7148563" w:id="1105414069">
        <w:r w:rsidRPr="34100B9F" w:rsidR="6FD09A6D">
          <w:rPr>
            <w:rFonts w:ascii="Times New Roman" w:hAnsi="Times New Roman"/>
          </w:rPr>
          <w:t xml:space="preserve">h</w:t>
        </w:r>
      </w:ins>
      <w:ins w:author="Buck, Gregory B (DFG)" w:date="2019-01-07T10:23:03.2006385" w:id="531343322">
        <w:r w:rsidRPr="34100B9F" w:rsidR="456FB977">
          <w:rPr>
            <w:rFonts w:ascii="Times New Roman" w:hAnsi="Times New Roman"/>
          </w:rPr>
          <w:t xml:space="preserve">arvest</w:t>
        </w:r>
      </w:ins>
      <w:commentRangeStart w:id="5"/>
      <w:commentRangeStart w:id="1302072580"/>
      <w:del w:author="Buck, Gregory B (DFG)" w:date="2019-01-07T10:23:03.2006385" w:id="159079568">
        <w:r w:rsidRPr="34100B9F" w:rsidDel="456FB977">
          <w:rPr>
            <w:rFonts w:ascii="Times New Roman" w:hAnsi="Times New Roman"/>
          </w:rPr>
          <w:delText xml:space="preserve">exploitation</w:delText>
        </w:r>
      </w:del>
      <w:r w:rsidRPr="34100B9F">
        <w:rPr>
          <w:rFonts w:ascii="Times New Roman" w:hAnsi="Times New Roman"/>
        </w:rPr>
        <w:t xml:space="preserve"> rate</w:t>
      </w:r>
      <w:commentRangeEnd w:id="5"/>
      <w:r w:rsidR="008962EA">
        <w:rPr>
          <w:rStyle w:val="CommentReference"/>
        </w:rPr>
        <w:commentReference w:id="5"/>
      </w:r>
      <w:commentRangeEnd w:id="1302072580"/>
      <w:r>
        <w:rPr>
          <w:rStyle w:val="CommentReference"/>
        </w:rPr>
        <w:commentReference w:id="1302072580"/>
      </w:r>
      <w:r w:rsidRPr="34100B9F">
        <w:rPr>
          <w:rFonts w:ascii="Times New Roman" w:hAnsi="Times New Roman"/>
        </w:rPr>
        <w:t xml:space="preserve">, and </w:t>
      </w:r>
    </w:p>
    <w:p w:rsidR="00BE0DB5" w:rsidP="668C0C40" w:rsidRDefault="00BE0DB5" w14:paraId="76212CA0" w14:textId="67BD036F" w14:noSpellErr="1">
      <w:pPr>
        <w:pStyle w:val="ListParagraph"/>
        <w:numPr>
          <w:ilvl w:val="0"/>
          <w:numId w:val="4"/>
        </w:numPr>
        <w:tabs>
          <w:tab w:val="right" w:pos="0"/>
          <w:tab w:val="left" w:pos="360"/>
          <w:tab w:val="right" w:pos="5040"/>
          <w:tab w:val="left" w:pos="5400"/>
        </w:tabs>
        <w:rPr>
          <w:rFonts w:ascii="Times New Roman" w:hAnsi="Times New Roman"/>
          <w:rPrChange w:author="Buck, Gregory B (DFG)" w:date="2019-01-07T10:18:42.0692713" w:id="1576575105">
            <w:rPr/>
          </w:rPrChange>
        </w:rPr>
        <w:pPrChange w:author="Buck, Gregory B (DFG)" w:date="2019-01-07T10:18:42.0692713" w:id="1164254372">
          <w:pPr>
            <w:pStyle w:val="ListParagraph"/>
            <w:numPr>
              <w:ilvl w:val="0"/>
              <w:numId w:val="4"/>
            </w:numPr>
            <w:tabs>
              <w:tab w:val="right" w:pos="0"/>
              <w:tab w:val="left" w:pos="360"/>
              <w:tab w:val="right" w:pos="5040"/>
              <w:tab w:val="left" w:pos="5400"/>
            </w:tabs>
          </w:pPr>
        </w:pPrChange>
      </w:pPr>
      <w:r w:rsidRPr="668C0C40">
        <w:rPr>
          <w:rFonts w:ascii="Times New Roman" w:hAnsi="Times New Roman"/>
          <w:rPrChange w:author="Buck, Gregory B (DFG)" w:date="2019-01-07T10:18:42.0692713" w:id="344669567">
            <w:rPr>
              <w:rFonts w:ascii="Times New Roman" w:hAnsi="Times New Roman"/>
              <w:szCs w:val="24"/>
            </w:rPr>
          </w:rPrChange>
        </w:rPr>
        <w:t xml:space="preserve">our ability to accurately forecast the annual </w:t>
      </w:r>
      <w:del w:author="Sara Miller" w:date="2018-12-18T14:04:00Z" w:id="6">
        <w:r w:rsidRPr="00BE0DB5" w:rsidDel="00F26A0D">
          <w:rPr>
            <w:rFonts w:ascii="Times New Roman" w:hAnsi="Times New Roman"/>
            <w:szCs w:val="24"/>
          </w:rPr>
          <w:delText xml:space="preserve">spawning </w:delText>
        </w:r>
      </w:del>
      <w:ins w:author="Sara Miller" w:date="2018-12-18T14:04:00Z" w:id="7">
        <w:r w:rsidRPr="668C0C40" w:rsidR="00F26A0D">
          <w:rPr>
            <w:rFonts w:ascii="Times New Roman" w:hAnsi="Times New Roman"/>
            <w:rPrChange w:author="Buck, Gregory B (DFG)" w:date="2019-01-07T10:18:42.0692713" w:id="444473335">
              <w:rPr>
                <w:rFonts w:ascii="Times New Roman" w:hAnsi="Times New Roman"/>
                <w:szCs w:val="24"/>
              </w:rPr>
            </w:rPrChange>
          </w:rPr>
          <w:t>mature</w:t>
        </w:r>
        <w:r w:rsidRPr="668C0C40" w:rsidR="00F26A0D">
          <w:rPr>
            <w:rFonts w:ascii="Times New Roman" w:hAnsi="Times New Roman"/>
            <w:rPrChange w:author="Buck, Gregory B (DFG)" w:date="2019-01-07T10:18:42.0692713" w:id="980262379">
              <w:rPr>
                <w:rFonts w:ascii="Times New Roman" w:hAnsi="Times New Roman"/>
                <w:szCs w:val="24"/>
              </w:rPr>
            </w:rPrChange>
          </w:rPr>
          <w:t xml:space="preserve"> </w:t>
        </w:r>
      </w:ins>
      <w:r w:rsidRPr="668C0C40">
        <w:rPr>
          <w:rFonts w:ascii="Times New Roman" w:hAnsi="Times New Roman"/>
          <w:rPrChange w:author="Buck, Gregory B (DFG)" w:date="2019-01-07T10:18:42.0692713" w:id="74026096">
            <w:rPr>
              <w:rFonts w:ascii="Times New Roman" w:hAnsi="Times New Roman"/>
              <w:szCs w:val="24"/>
            </w:rPr>
          </w:rPrChange>
        </w:rPr>
        <w:t xml:space="preserve">biomass </w:t>
      </w:r>
      <w:r w:rsidRPr="668C0C40" w:rsidR="007859B9">
        <w:rPr>
          <w:rFonts w:ascii="Times New Roman" w:hAnsi="Times New Roman"/>
          <w:rPrChange w:author="Buck, Gregory B (DFG)" w:date="2019-01-07T10:18:42.0692713" w:id="765798502">
            <w:rPr>
              <w:rFonts w:ascii="Times New Roman" w:hAnsi="Times New Roman"/>
              <w:szCs w:val="24"/>
            </w:rPr>
          </w:rPrChange>
        </w:rPr>
        <w:t>which in turn depends upon</w:t>
      </w:r>
    </w:p>
    <w:p w:rsidR="003500C1" w:rsidP="581F1D5D" w:rsidRDefault="007859B9" w14:paraId="2AA6CCB1" w14:textId="256A56AC" w14:noSpellErr="1">
      <w:pPr>
        <w:pStyle w:val="ListParagraph"/>
        <w:numPr>
          <w:ilvl w:val="1"/>
          <w:numId w:val="4"/>
        </w:numPr>
        <w:tabs>
          <w:tab w:val="right" w:pos="0"/>
          <w:tab w:val="left" w:pos="360"/>
          <w:tab w:val="right" w:pos="5040"/>
          <w:tab w:val="left" w:pos="5400"/>
        </w:tabs>
        <w:rPr>
          <w:rFonts w:ascii="Times New Roman" w:hAnsi="Times New Roman"/>
          <w:rPrChange w:author="Dressel, Sherri C (DFG)" w:date="2019-01-09T13:51:10.5700348" w:id="203608422">
            <w:rPr/>
          </w:rPrChange>
        </w:rPr>
        <w:pPrChange w:author="Dressel, Sherri C (DFG)" w:date="2019-01-09T13:51:10.5700348" w:id="1227074296">
          <w:pPr>
            <w:pStyle w:val="ListParagraph"/>
            <w:numPr>
              <w:ilvl w:val="1"/>
              <w:numId w:val="4"/>
            </w:numPr>
            <w:tabs>
              <w:tab w:val="right" w:pos="0"/>
              <w:tab w:val="left" w:pos="360"/>
              <w:tab w:val="right" w:pos="5040"/>
              <w:tab w:val="left" w:pos="5400"/>
            </w:tabs>
          </w:pPr>
        </w:pPrChange>
      </w:pPr>
      <w:r w:rsidRPr="1E94DB0B">
        <w:rPr>
          <w:rFonts w:ascii="Times New Roman" w:hAnsi="Times New Roman"/>
          <w:rPrChange w:author="Dressel, Sherri C (DFG)" w:date="2019-01-09T13:50:40.2427724" w:id="1784736846">
            <w:rPr>
              <w:rFonts w:ascii="Times New Roman" w:hAnsi="Times New Roman"/>
              <w:szCs w:val="24"/>
            </w:rPr>
          </w:rPrChange>
        </w:rPr>
        <w:t xml:space="preserve">estimating </w:t>
      </w:r>
      <w:r w:rsidRPr="1E94DB0B" w:rsidR="00736D4F">
        <w:rPr>
          <w:rFonts w:ascii="Times New Roman" w:hAnsi="Times New Roman"/>
          <w:rPrChange w:author="Dressel, Sherri C (DFG)" w:date="2019-01-09T13:50:40.2427724" w:id="241221527">
            <w:rPr>
              <w:rFonts w:ascii="Times New Roman" w:hAnsi="Times New Roman"/>
              <w:szCs w:val="24"/>
            </w:rPr>
          </w:rPrChange>
        </w:rPr>
        <w:t>annual</w:t>
      </w:r>
      <w:r w:rsidRPr="1E94DB0B">
        <w:rPr>
          <w:rFonts w:ascii="Times New Roman" w:hAnsi="Times New Roman"/>
          <w:rPrChange w:author="Dressel, Sherri C (DFG)" w:date="2019-01-09T13:50:40.2427724" w:id="827689879">
            <w:rPr>
              <w:rFonts w:ascii="Times New Roman" w:hAnsi="Times New Roman"/>
              <w:szCs w:val="24"/>
            </w:rPr>
          </w:rPrChange>
        </w:rPr>
        <w:t xml:space="preserve"> spawning biomass</w:t>
      </w:r>
      <w:ins w:author="Dressel, Sherri C (DFG)" w:date="2019-01-09T13:50:40.2427724" w:id="113372772">
        <w:r w:rsidRPr="1E94DB0B" w:rsidR="1E94DB0B">
          <w:rPr>
            <w:rFonts w:ascii="Times New Roman" w:hAnsi="Times New Roman"/>
            <w:rPrChange w:author="Dressel, Sherri C (DFG)" w:date="2019-01-09T13:50:40.2427724" w:id="1438757866">
              <w:rPr>
                <w:rFonts w:ascii="Times New Roman" w:hAnsi="Times New Roman"/>
                <w:szCs w:val="24"/>
              </w:rPr>
            </w:rPrChange>
          </w:rPr>
          <w:t xml:space="preserve"> with aerial surveys</w:t>
        </w:r>
      </w:ins>
      <w:r w:rsidRPr="1E94DB0B">
        <w:rPr>
          <w:rFonts w:ascii="Times New Roman" w:hAnsi="Times New Roman"/>
          <w:rPrChange w:author="Dressel, Sherri C (DFG)" w:date="2019-01-09T13:50:40.2427724" w:id="1583778099">
            <w:rPr>
              <w:rFonts w:ascii="Times New Roman" w:hAnsi="Times New Roman"/>
              <w:szCs w:val="24"/>
            </w:rPr>
          </w:rPrChange>
        </w:rPr>
        <w:t xml:space="preserve">,</w:t>
      </w:r>
      <w:del w:author="Dressel, Sherri C (DFG)" w:date="2019-01-09T13:51:10.5700348" w:id="536537200">
        <w:r w:rsidRPr="1E94DB0B" w:rsidDel="581F1D5D">
          <w:rPr>
            <w:rFonts w:ascii="Times New Roman" w:hAnsi="Times New Roman"/>
            <w:rPrChange w:author="Dressel, Sherri C (DFG)" w:date="2019-01-09T13:50:40.2427724" w:id="707906213">
              <w:rPr>
                <w:rFonts w:ascii="Times New Roman" w:hAnsi="Times New Roman"/>
                <w:szCs w:val="24"/>
              </w:rPr>
            </w:rPrChange>
          </w:rPr>
          <w:delText xml:space="preserve"> and</w:delText>
        </w:r>
      </w:del>
    </w:p>
    <w:p w:rsidRPr="003500C1" w:rsidR="007859B9" w:rsidP="581F1D5D" w:rsidRDefault="007859B9" w14:noSpellErr="1" w14:paraId="19426096" w14:textId="4F0AE48D">
      <w:pPr>
        <w:pStyle w:val="ListParagraph"/>
        <w:numPr>
          <w:ilvl w:val="1"/>
          <w:numId w:val="4"/>
        </w:numPr>
        <w:tabs>
          <w:tab w:val="right" w:pos="0"/>
          <w:tab w:val="left" w:pos="360"/>
          <w:tab w:val="right" w:pos="5040"/>
          <w:tab w:val="left" w:pos="5400"/>
        </w:tabs>
        <w:rPr>
          <w:ins w:author="Dressel, Sherri C (DFG)" w:date="2019-01-09T13:51:10.5700348" w:id="1566521515"/>
          <w:rFonts w:ascii="Times New Roman" w:hAnsi="Times New Roman"/>
          <w:rPrChange w:author="Dressel, Sherri C (DFG)" w:date="2019-01-09T13:51:10.5700348" w:id="319389301">
            <w:rPr/>
          </w:rPrChange>
        </w:rPr>
        <w:pPrChange w:author="Dressel, Sherri C (DFG)" w:date="2019-01-09T13:51:10.5700348" w:id="489407150">
          <w:pPr>
            <w:pStyle w:val="ListParagraph"/>
            <w:numPr>
              <w:ilvl w:val="1"/>
              <w:numId w:val="4"/>
            </w:numPr>
            <w:tabs>
              <w:tab w:val="right" w:pos="0"/>
              <w:tab w:val="left" w:pos="360"/>
              <w:tab w:val="right" w:pos="5040"/>
              <w:tab w:val="left" w:pos="5400"/>
            </w:tabs>
          </w:pPr>
        </w:pPrChange>
      </w:pPr>
      <w:r w:rsidRPr="581F1D5D">
        <w:rPr>
          <w:rFonts w:ascii="Times New Roman" w:hAnsi="Times New Roman"/>
          <w:rPrChange w:author="Dressel, Sherri C (DFG)" w:date="2019-01-09T13:51:10.5700348" w:id="381391667">
            <w:rPr>
              <w:rFonts w:ascii="Times New Roman" w:hAnsi="Times New Roman"/>
              <w:szCs w:val="24"/>
            </w:rPr>
          </w:rPrChange>
        </w:rPr>
        <w:t>estimating the age composition of the</w:t>
      </w:r>
      <w:r w:rsidRPr="581F1D5D" w:rsidR="00736D4F">
        <w:rPr>
          <w:rFonts w:ascii="Times New Roman" w:hAnsi="Times New Roman"/>
          <w:rPrChange w:author="Dressel, Sherri C (DFG)" w:date="2019-01-09T13:51:10.5700348" w:id="1666691393">
            <w:rPr>
              <w:rFonts w:ascii="Times New Roman" w:hAnsi="Times New Roman"/>
              <w:szCs w:val="24"/>
            </w:rPr>
          </w:rPrChange>
        </w:rPr>
        <w:t xml:space="preserve"> annual</w:t>
      </w:r>
      <w:r w:rsidRPr="581F1D5D">
        <w:rPr>
          <w:rFonts w:ascii="Times New Roman" w:hAnsi="Times New Roman"/>
          <w:rPrChange w:author="Dressel, Sherri C (DFG)" w:date="2019-01-09T13:51:10.5700348" w:id="345309222">
            <w:rPr>
              <w:rFonts w:ascii="Times New Roman" w:hAnsi="Times New Roman"/>
              <w:szCs w:val="24"/>
            </w:rPr>
          </w:rPrChange>
        </w:rPr>
        <w:t xml:space="preserve"> spawning biomass</w:t>
      </w:r>
      <w:ins w:author="Dressel, Sherri C (DFG)" w:date="2019-01-09T13:51:10.5700348" w:id="368555949">
        <w:r w:rsidRPr="581F1D5D" w:rsidR="581F1D5D">
          <w:rPr>
            <w:rFonts w:ascii="Times New Roman" w:hAnsi="Times New Roman"/>
            <w:rPrChange w:author="Dressel, Sherri C (DFG)" w:date="2019-01-09T13:51:10.5700348" w:id="1980581487">
              <w:rPr>
                <w:rFonts w:ascii="Times New Roman" w:hAnsi="Times New Roman"/>
                <w:szCs w:val="24"/>
              </w:rPr>
            </w:rPrChange>
          </w:rPr>
          <w:t xml:space="preserve">,</w:t>
        </w:r>
      </w:ins>
    </w:p>
    <w:p w:rsidRPr="003500C1" w:rsidR="007859B9" w:rsidP="581F1D5D" w:rsidRDefault="007859B9" w14:paraId="10ADC7A2" w14:textId="376CE22A" w14:noSpellErr="1">
      <w:pPr>
        <w:pStyle w:val="ListParagraph"/>
        <w:numPr>
          <w:ilvl w:val="1"/>
          <w:numId w:val="4"/>
        </w:numPr>
        <w:tabs>
          <w:tab w:val="right" w:pos="0"/>
          <w:tab w:val="left" w:pos="360"/>
          <w:tab w:val="right" w:pos="5040"/>
          <w:tab w:val="left" w:pos="5400"/>
        </w:tabs>
        <w:rPr>
          <w:rPrChange w:author="Dressel, Sherri C (DFG)" w:date="2019-01-09T13:51:10.5700348" w:id="274567426">
            <w:rPr/>
          </w:rPrChange>
        </w:rPr>
        <w:pPrChange w:author="Dressel, Sherri C (DFG)" w:date="2019-01-09T13:51:10.5700348" w:id="214319724">
          <w:pPr>
            <w:pStyle w:val="ListParagraph"/>
            <w:numPr>
              <w:ilvl w:val="1"/>
              <w:numId w:val="4"/>
            </w:numPr>
            <w:tabs>
              <w:tab w:val="right" w:pos="0"/>
              <w:tab w:val="left" w:pos="360"/>
              <w:tab w:val="right" w:pos="5040"/>
              <w:tab w:val="left" w:pos="5400"/>
            </w:tabs>
          </w:pPr>
        </w:pPrChange>
      </w:pPr>
      <w:ins w:author="Dressel, Sherri C (DFG)" w:date="2019-01-09T13:51:10.5700348" w:id="1244324204">
        <w:r w:rsidRPr="581F1D5D" w:rsidR="581F1D5D">
          <w:rPr>
            <w:rFonts w:ascii="Times New Roman" w:hAnsi="Times New Roman"/>
            <w:rPrChange w:author="Dressel, Sherri C (DFG)" w:date="2019-01-09T13:51:10.5700348" w:id="899442857">
              <w:rPr>
                <w:rFonts w:ascii="Times New Roman" w:hAnsi="Times New Roman"/>
                <w:szCs w:val="24"/>
              </w:rPr>
            </w:rPrChange>
          </w:rPr>
          <w:t xml:space="preserve">accounting for harvest</w:t>
        </w:r>
      </w:ins>
      <w:r w:rsidRPr="581F1D5D">
        <w:rPr>
          <w:rFonts w:ascii="Times New Roman" w:hAnsi="Times New Roman"/>
          <w:rPrChange w:author="Dressel, Sherri C (DFG)" w:date="2019-01-09T13:51:10.5700348" w:id="785030303">
            <w:rPr>
              <w:rFonts w:ascii="Times New Roman" w:hAnsi="Times New Roman"/>
              <w:szCs w:val="24"/>
            </w:rPr>
          </w:rPrChange>
        </w:rPr>
        <w:t xml:space="preserve">.</w:t>
      </w:r>
    </w:p>
    <w:p w:rsidR="00541D91" w:rsidP="00541D91" w:rsidRDefault="00541D91" w14:paraId="11524B2C" w14:textId="77777777">
      <w:pPr>
        <w:tabs>
          <w:tab w:val="right" w:pos="0"/>
          <w:tab w:val="left" w:pos="360"/>
          <w:tab w:val="right" w:pos="5040"/>
          <w:tab w:val="left" w:pos="5400"/>
        </w:tabs>
        <w:rPr>
          <w:ins w:author="Sara Miller" w:date="2018-12-18T14:38:00Z" w:id="8"/>
          <w:rFonts w:ascii="Times New Roman" w:hAnsi="Times New Roman"/>
        </w:rPr>
      </w:pPr>
      <w:ins w:author="Sara Miller" w:date="2018-12-18T14:38:00Z" w:id="9">
        <w:r>
          <w:rPr>
            <w:rFonts w:ascii="Times New Roman" w:hAnsi="Times New Roman"/>
          </w:rPr>
          <w:t>The</w:t>
        </w:r>
        <w:r w:rsidRPr="34100B9F">
          <w:rPr>
            <w:rFonts w:ascii="Times New Roman" w:hAnsi="Times New Roman"/>
          </w:rPr>
          <w:t xml:space="preserve"> following strategies have the potential to improve our ability to manage the </w:t>
        </w:r>
        <w:r w:rsidRPr="34100B9F">
          <w:rPr>
            <w:rFonts w:ascii="Times New Roman" w:hAnsi="Times New Roman"/>
          </w:rPr>
          <w:t>Togiak</w:t>
        </w:r>
        <w:r w:rsidRPr="34100B9F">
          <w:rPr>
            <w:rFonts w:ascii="Times New Roman" w:hAnsi="Times New Roman"/>
          </w:rPr>
          <w:t xml:space="preserve"> herring fishery:</w:t>
        </w:r>
      </w:ins>
    </w:p>
    <w:p w:rsidR="00541D91" w:rsidDel="1F610C6F" w:rsidP="00541D91" w:rsidRDefault="00541D91" w14:paraId="1D1A9028" w14:textId="77777777" w14:noSpellErr="1">
      <w:pPr>
        <w:pStyle w:val="ListParagraph"/>
        <w:numPr>
          <w:ilvl w:val="0"/>
          <w:numId w:val="6"/>
        </w:numPr>
        <w:tabs>
          <w:tab w:val="right" w:pos="0"/>
          <w:tab w:val="left" w:pos="360"/>
          <w:tab w:val="right" w:pos="5040"/>
          <w:tab w:val="left" w:pos="5400"/>
        </w:tabs>
        <w:rPr>
          <w:ins w:author="Sara Miller" w:date="2018-12-18T14:38:00Z" w:id="10"/>
          <w:del w:author="Dressel, Sherri C (DFG)" w:date="2019-01-09T13:52:11.8653897" w:id="550774287"/>
          <w:rFonts w:ascii="Times New Roman" w:hAnsi="Times New Roman"/>
        </w:rPr>
      </w:pPr>
      <w:ins w:author="Sara Miller" w:date="2018-12-18T14:38:00Z" w:id="11">
        <w:del w:author="Dressel, Sherri C (DFG)" w:date="2019-01-09T13:52:11.8653897" w:id="877825762">
          <w:r w:rsidRPr="34100B9F" w:rsidDel="1F610C6F">
            <w:rPr>
              <w:rFonts w:ascii="Times New Roman" w:hAnsi="Times New Roman"/>
              <w:b w:val="1"/>
              <w:bCs w:val="1"/>
            </w:rPr>
            <w:delText>Review the exploitation rate</w:delText>
          </w:r>
          <w:r w:rsidRPr="34100B9F" w:rsidDel="1F610C6F">
            <w:rPr>
              <w:rFonts w:ascii="Times New Roman" w:hAnsi="Times New Roman"/>
            </w:rPr>
            <w:delText xml:space="preserve">. This would require outside biometric support in the form of a post-doctoral position or as a contractual service. </w:delText>
          </w:r>
          <w:r w:rsidDel="1F610C6F">
            <w:rPr>
              <w:rFonts w:ascii="Times New Roman" w:hAnsi="Times New Roman"/>
            </w:rPr>
            <w:delText>The estimated</w:delText>
          </w:r>
          <w:r w:rsidRPr="34100B9F" w:rsidDel="1F610C6F">
            <w:rPr>
              <w:rFonts w:ascii="Times New Roman" w:hAnsi="Times New Roman"/>
            </w:rPr>
            <w:delText xml:space="preserve"> cost </w:delText>
          </w:r>
          <w:r w:rsidDel="1F610C6F">
            <w:rPr>
              <w:rFonts w:ascii="Times New Roman" w:hAnsi="Times New Roman"/>
            </w:rPr>
            <w:delText xml:space="preserve">is </w:delText>
          </w:r>
          <w:r w:rsidRPr="34100B9F" w:rsidDel="1F610C6F">
            <w:rPr>
              <w:rFonts w:ascii="Times New Roman" w:hAnsi="Times New Roman"/>
            </w:rPr>
            <w:delText xml:space="preserve">approximately </w:delText>
          </w:r>
          <w:r w:rsidRPr="34100B9F" w:rsidDel="1F610C6F">
            <w:rPr>
              <w:rFonts w:ascii="Times New Roman" w:hAnsi="Times New Roman"/>
              <w:highlight w:val="yellow"/>
            </w:rPr>
            <w:delText>$</w:delText>
          </w:r>
          <w:r w:rsidRPr="34100B9F" w:rsidDel="1F610C6F">
            <w:rPr>
              <w:rFonts w:ascii="Times New Roman" w:hAnsi="Times New Roman"/>
              <w:highlight w:val="yellow"/>
            </w:rPr>
            <w:delText>XXXX</w:delText>
          </w:r>
          <w:r w:rsidRPr="34100B9F" w:rsidDel="1F610C6F">
            <w:rPr>
              <w:rFonts w:ascii="Times New Roman" w:hAnsi="Times New Roman"/>
            </w:rPr>
            <w:delText xml:space="preserve"> </w:delText>
          </w:r>
        </w:del>
        <w:del w:author="Dressel, Sherri C (DFG)" w:date="2019-01-09T13:52:11.8653897" w:id="406058010">
          <w:r w:rsidRPr="34100B9F" w:rsidDel="1F610C6F">
            <w:rPr>
              <w:rFonts w:ascii="Times New Roman" w:hAnsi="Times New Roman"/>
            </w:rPr>
            <w:delText xml:space="preserve">and take </w:delText>
          </w:r>
          <w:r w:rsidRPr="34100B9F" w:rsidDel="1F610C6F">
            <w:rPr>
              <w:rFonts w:ascii="Times New Roman" w:hAnsi="Times New Roman"/>
              <w:highlight w:val="yellow"/>
            </w:rPr>
            <w:delText>XXXX</w:delText>
          </w:r>
          <w:r w:rsidRPr="34100B9F" w:rsidDel="1F610C6F">
            <w:rPr>
              <w:rFonts w:ascii="Times New Roman" w:hAnsi="Times New Roman"/>
            </w:rPr>
            <w:delText xml:space="preserve"> years to complete.</w:delText>
          </w:r>
        </w:del>
      </w:ins>
    </w:p>
    <w:p w:rsidR="00541D91" w:rsidP="00541D91" w:rsidRDefault="00541D91" w14:paraId="1F1918B6" w14:textId="6F82D5A5" w14:noSpellErr="1">
      <w:pPr>
        <w:pStyle w:val="ListParagraph"/>
        <w:numPr>
          <w:ilvl w:val="0"/>
          <w:numId w:val="6"/>
        </w:numPr>
        <w:tabs>
          <w:tab w:val="right" w:pos="0"/>
          <w:tab w:val="left" w:pos="360"/>
          <w:tab w:val="right" w:pos="5040"/>
          <w:tab w:val="left" w:pos="5400"/>
        </w:tabs>
        <w:rPr>
          <w:ins w:author="Sara Miller" w:date="2018-12-18T14:38:00Z" w:id="13"/>
          <w:rFonts w:ascii="Times New Roman" w:hAnsi="Times New Roman"/>
        </w:rPr>
      </w:pPr>
      <w:ins w:author="Sara Miller" w:date="2018-12-18T14:38:00Z" w:id="14">
        <w:commentRangeStart w:id="32955525"/>
        <w:r w:rsidRPr="34100B9F">
          <w:rPr>
            <w:rFonts w:ascii="Times New Roman" w:hAnsi="Times New Roman"/>
            <w:b w:val="1"/>
            <w:bCs w:val="1"/>
          </w:rPr>
          <w:t xml:space="preserve">Provide a second aircraft and aircrew stationed either in </w:t>
        </w:r>
        <w:r w:rsidRPr="34100B9F">
          <w:rPr>
            <w:rFonts w:ascii="Times New Roman" w:hAnsi="Times New Roman"/>
            <w:b w:val="1"/>
            <w:bCs w:val="1"/>
          </w:rPr>
          <w:t>Togiak</w:t>
        </w:r>
        <w:r w:rsidRPr="34100B9F">
          <w:rPr>
            <w:rFonts w:ascii="Times New Roman" w:hAnsi="Times New Roman"/>
            <w:b w:val="1"/>
            <w:bCs w:val="1"/>
          </w:rPr>
          <w:t xml:space="preserve"> or Dillingham</w:t>
        </w:r>
        <w:r w:rsidRPr="34100B9F">
          <w:rPr>
            <w:rFonts w:ascii="Times New Roman" w:hAnsi="Times New Roman"/>
          </w:rPr>
          <w:t xml:space="preserve">.</w:t>
        </w:r>
        <w:commentRangeEnd w:id="32955525"/>
        <w:r>
          <w:rPr>
            <w:rStyle w:val="CommentReference"/>
          </w:rPr>
          <w:commentReference w:id="32955525"/>
        </w:r>
        <w:r w:rsidRPr="34100B9F">
          <w:rPr>
            <w:rFonts w:ascii="Times New Roman" w:hAnsi="Times New Roman"/>
          </w:rPr>
          <w:t xml:space="preserve"> </w:t>
        </w:r>
      </w:ins>
      <w:ins w:author="Dressel, Sherri C (DFG)" w:date="2019-01-09T14:17:20.6551082" w:id="636161983">
        <w:r w:rsidRPr="34100B9F" w:rsidR="703DF721">
          <w:rPr>
            <w:rFonts w:ascii="Times New Roman" w:hAnsi="Times New Roman"/>
          </w:rPr>
          <w:t xml:space="preserve">Aerial survey</w:t>
        </w:r>
      </w:ins>
      <w:ins w:author="Dressel, Sherri C (DFG)" w:date="2019-01-09T14:18:21.2092988" w:id="625308424">
        <w:r w:rsidRPr="34100B9F" w:rsidR="3DEF80CC">
          <w:rPr>
            <w:rFonts w:ascii="Times New Roman" w:hAnsi="Times New Roman"/>
          </w:rPr>
          <w:t xml:space="preserve">s on the days of peak and post-peak spawn are c</w:t>
        </w:r>
      </w:ins>
      <w:ins w:author="Dressel, Sherri C (DFG)" w:date="2019-01-09T14:18:51.7349851" w:id="1505776141">
        <w:r w:rsidRPr="34100B9F" w:rsidR="38EB8557">
          <w:rPr>
            <w:rFonts w:ascii="Times New Roman" w:hAnsi="Times New Roman"/>
          </w:rPr>
          <w:t xml:space="preserve">ritical for assessing the size of the spawning population</w:t>
        </w:r>
      </w:ins>
      <w:ins w:author="Dressel, Sherri C (DFG)" w:date="2019-01-09T14:19:52.2158664" w:id="16382155">
        <w:r w:rsidRPr="34100B9F" w:rsidR="61274D94">
          <w:rPr>
            <w:rFonts w:ascii="Times New Roman" w:hAnsi="Times New Roman"/>
          </w:rPr>
          <w:t xml:space="preserve"> in a year and are necessary </w:t>
        </w:r>
      </w:ins>
      <w:ins w:author="Dressel, Sherri C (DFG)" w:date="2019-01-09T14:20:22.3632039" w:id="1178794008">
        <w:r w:rsidRPr="34100B9F" w:rsidR="0DBD113C">
          <w:rPr>
            <w:rFonts w:ascii="Times New Roman" w:hAnsi="Times New Roman"/>
          </w:rPr>
          <w:t xml:space="preserve">to fish at the maximum 20% harvest rate.</w:t>
        </w:r>
      </w:ins>
      <w:ins w:author="Dressel, Sherri C (DFG)" w:date="2019-01-09T14:19:21.9389856" w:id="1744009371">
        <w:r w:rsidRPr="34100B9F" w:rsidR="275EBEE6">
          <w:rPr>
            <w:rFonts w:ascii="Times New Roman" w:hAnsi="Times New Roman"/>
          </w:rPr>
          <w:t xml:space="preserve"> S</w:t>
        </w:r>
      </w:ins>
      <w:ins w:author="Sara Miller" w:date="2018-12-18T14:38:00Z" w:id="86997397">
        <w:del w:author="Dressel, Sherri C (DFG)" w:date="2019-01-09T14:18:51.7349851" w:id="327618909">
          <w:r w:rsidRPr="34100B9F" w:rsidDel="38EB8557">
            <w:rPr>
              <w:rFonts w:ascii="Times New Roman" w:hAnsi="Times New Roman"/>
            </w:rPr>
            <w:delText>S</w:delText>
          </w:r>
        </w:del>
        <w:r w:rsidRPr="34100B9F">
          <w:rPr>
            <w:rFonts w:ascii="Times New Roman" w:hAnsi="Times New Roman"/>
          </w:rPr>
          <w:t>imply</w:t>
        </w:r>
      </w:ins>
      <w:ins w:author="Dressel, Sherri C (DFG)" w:date="2019-01-09T14:17:50.9505599" w:id="394591490">
        <w:r w:rsidRPr="34100B9F" w:rsidR="3C1A4A82">
          <w:rPr>
            <w:rFonts w:ascii="Times New Roman" w:hAnsi="Times New Roman"/>
          </w:rPr>
          <w:t xml:space="preserve"> a</w:t>
        </w:r>
      </w:ins>
      <w:ins w:author="Sara Miller" w:date="2018-12-18T14:38:00Z" w:id="775603731">
        <w:del w:author="Dressel, Sherri C (DFG)" w:date="2019-01-09T14:17:50.9505599" w:id="2127885060">
          <w:r w:rsidRPr="34100B9F" w:rsidDel="3C1A4A82">
            <w:rPr>
              <w:rFonts w:ascii="Times New Roman" w:hAnsi="Times New Roman"/>
            </w:rPr>
            <w:delText xml:space="preserve"> a</w:delText>
          </w:r>
        </w:del>
        <w:r w:rsidRPr="34100B9F">
          <w:rPr>
            <w:rFonts w:ascii="Times New Roman" w:hAnsi="Times New Roman"/>
          </w:rPr>
          <w:t>dding funds to our existing survey effort is not sufficient as the main limiting factor is weather and not available funds. Therefore</w:t>
        </w:r>
        <w:r>
          <w:rPr>
            <w:rFonts w:ascii="Times New Roman" w:hAnsi="Times New Roman"/>
          </w:rPr>
          <w:t>,</w:t>
        </w:r>
        <w:r w:rsidRPr="34100B9F">
          <w:rPr>
            <w:rFonts w:ascii="Times New Roman" w:hAnsi="Times New Roman"/>
          </w:rPr>
          <w:t xml:space="preserve"> the most direct method of strengthening our aerial survey effort is to add additional </w:t>
        </w:r>
      </w:ins>
      <w:ins w:author="Sara Miller" w:date="2018-12-19T08:46:00Z" w:id="15">
        <w:r w:rsidR="00755D17">
          <w:rPr>
            <w:rFonts w:ascii="Times New Roman" w:hAnsi="Times New Roman"/>
          </w:rPr>
          <w:t>flying time</w:t>
        </w:r>
      </w:ins>
      <w:ins w:author="Sara Miller" w:date="2018-12-18T14:38:00Z" w:id="16">
        <w:r w:rsidRPr="34100B9F">
          <w:rPr>
            <w:rFonts w:ascii="Times New Roman" w:hAnsi="Times New Roman"/>
          </w:rPr>
          <w:t xml:space="preserve"> during good weather periods. This would cost approximately $</w:t>
        </w:r>
        <w:commentRangeStart w:id="17"/>
        <w:commentRangeStart w:id="18"/>
        <w:r w:rsidRPr="34100B9F">
          <w:rPr>
            <w:rFonts w:ascii="Times New Roman" w:hAnsi="Times New Roman"/>
            <w:highlight w:val="yellow"/>
          </w:rPr>
          <w:t>XXXX</w:t>
        </w:r>
        <w:r w:rsidRPr="34100B9F">
          <w:rPr>
            <w:rFonts w:ascii="Times New Roman" w:hAnsi="Times New Roman"/>
          </w:rPr>
          <w:t xml:space="preserve"> </w:t>
        </w:r>
        <w:commentRangeEnd w:id="17"/>
        <w:r>
          <w:rPr>
            <w:rStyle w:val="CommentReference"/>
          </w:rPr>
          <w:commentReference w:id="17"/>
        </w:r>
        <w:commentRangeEnd w:id="18"/>
        <w:r>
          <w:rPr>
            <w:rStyle w:val="CommentReference"/>
          </w:rPr>
          <w:commentReference w:id="18"/>
        </w:r>
        <w:r w:rsidRPr="34100B9F">
          <w:rPr>
            <w:rFonts w:ascii="Times New Roman" w:hAnsi="Times New Roman"/>
          </w:rPr>
          <w:t>per day.</w:t>
        </w:r>
      </w:ins>
    </w:p>
    <w:p w:rsidR="00541D91" w:rsidP="0937F072" w:rsidRDefault="00541D91" w14:paraId="20D5D137" w14:textId="3FDA5532" w14:noSpellErr="1">
      <w:pPr>
        <w:pStyle w:val="ListParagraph"/>
        <w:numPr>
          <w:ilvl w:val="0"/>
          <w:numId w:val="6"/>
        </w:numPr>
        <w:tabs>
          <w:tab w:val="right" w:pos="0"/>
          <w:tab w:val="left" w:pos="360"/>
          <w:tab w:val="right" w:pos="5040"/>
          <w:tab w:val="left" w:pos="5400"/>
        </w:tabs>
        <w:rPr>
          <w:rFonts w:ascii="Times New Roman" w:hAnsi="Times New Roman"/>
          <w:rPrChange w:author="Miller, Sara E (DFG)" w:date="2019-01-09T16:04:00.0186866" w:id="2122156172">
            <w:rPr/>
          </w:rPrChange>
        </w:rPr>
        <w:pPrChange w:author="Miller, Sara E (DFG)" w:date="2019-01-09T16:04:00.0186866" w:id="543712196">
          <w:pPr>
            <w:pStyle w:val="ListParagraph"/>
            <w:numPr>
              <w:ilvl w:val="0"/>
              <w:numId w:val="6"/>
            </w:numPr>
            <w:tabs>
              <w:tab w:val="right" w:pos="0"/>
              <w:tab w:val="left" w:pos="360"/>
              <w:tab w:val="right" w:pos="5040"/>
              <w:tab w:val="left" w:pos="5400"/>
            </w:tabs>
          </w:pPr>
        </w:pPrChange>
      </w:pPr>
      <w:ins w:author="Sara Miller" w:date="2018-12-18T14:38:00Z" w:id="20">
        <w:r w:rsidRPr="668C0C40">
          <w:rPr>
            <w:rFonts w:ascii="Times New Roman" w:hAnsi="Times New Roman"/>
            <w:b w:val="1"/>
            <w:bCs w:val="1"/>
            <w:rPrChange w:author="Buck, Gregory B (DFG)" w:date="2019-01-07T10:18:42.0692713" w:id="640956335">
              <w:rPr>
                <w:rFonts w:ascii="Times New Roman" w:hAnsi="Times New Roman"/>
                <w:b/>
                <w:szCs w:val="24"/>
              </w:rPr>
            </w:rPrChange>
          </w:rPr>
          <w:t>Explore options to digitize existing surveys</w:t>
        </w:r>
        <w:r w:rsidRPr="668C0C40">
          <w:rPr>
            <w:rFonts w:ascii="Times New Roman" w:hAnsi="Times New Roman"/>
            <w:rPrChange w:author="Buck, Gregory B (DFG)" w:date="2019-01-07T10:18:42.0692713" w:id="962187385">
              <w:rPr>
                <w:rFonts w:ascii="Times New Roman" w:hAnsi="Times New Roman"/>
                <w:szCs w:val="24"/>
              </w:rPr>
            </w:rPrChange>
          </w:rPr>
          <w:t>.</w:t>
        </w:r>
        <w:r w:rsidRPr="668C0C40">
          <w:rPr>
            <w:rFonts w:ascii="Times New Roman" w:hAnsi="Times New Roman"/>
            <w:b w:val="1"/>
            <w:bCs w:val="1"/>
            <w:rPrChange w:author="Buck, Gregory B (DFG)" w:date="2019-01-07T10:18:42.0692713" w:id="542686606">
              <w:rPr>
                <w:rFonts w:ascii="Times New Roman" w:hAnsi="Times New Roman"/>
                <w:b/>
                <w:szCs w:val="24"/>
              </w:rPr>
            </w:rPrChange>
          </w:rPr>
          <w:t xml:space="preserve"> </w:t>
        </w:r>
      </w:ins>
      <w:ins w:author="Dressel, Sherri C (DFG)" w:date="2019-01-09T14:07:14.491464" w:id="1991522995">
        <w:r w:rsidRPr="668C0C40" w:rsidR="3143254A">
          <w:rPr>
            <w:rFonts w:ascii="Times New Roman" w:hAnsi="Times New Roman"/>
            <w:rPrChange w:author="Buck, Gregory B (DFG)" w:date="2019-01-07T10:18:42.0692713" w:id="1177855933">
              <w:rPr>
                <w:rFonts w:ascii="Times New Roman" w:hAnsi="Times New Roman"/>
                <w:szCs w:val="24"/>
              </w:rPr>
            </w:rPrChange>
          </w:rPr>
          <w:t xml:space="preserve">O</w:t>
        </w:r>
      </w:ins>
      <w:ins w:author="Sara Miller" w:date="2018-12-18T14:38:00Z" w:id="2061372834">
        <w:del w:author="Dressel, Sherri C (DFG)" w:date="2019-01-09T14:07:14.491464" w:id="1951131978">
          <w:r w:rsidRPr="668C0C40" w:rsidDel="3143254A">
            <w:rPr>
              <w:rFonts w:ascii="Times New Roman" w:hAnsi="Times New Roman"/>
              <w:rPrChange w:author="Buck, Gregory B (DFG)" w:date="2019-01-07T10:18:42.0692713" w:id="622672878">
                <w:rPr>
                  <w:rFonts w:ascii="Times New Roman" w:hAnsi="Times New Roman"/>
                  <w:szCs w:val="24"/>
                </w:rPr>
              </w:rPrChange>
            </w:rPr>
            <w:delText xml:space="preserve">A lot of uncertainty exists with o</w:delText>
          </w:r>
        </w:del>
        <w:r w:rsidRPr="668C0C40">
          <w:rPr>
            <w:rFonts w:ascii="Times New Roman" w:hAnsi="Times New Roman"/>
            <w:rPrChange w:author="Buck, Gregory B (DFG)" w:date="2019-01-07T10:18:42.0692713" w:id="624142791">
              <w:rPr>
                <w:rFonts w:ascii="Times New Roman" w:hAnsi="Times New Roman"/>
                <w:szCs w:val="24"/>
              </w:rPr>
            </w:rPrChange>
          </w:rPr>
          <w:t xml:space="preserve">ur current real-time survey protocol</w:t>
        </w:r>
      </w:ins>
      <w:ins w:author="Dressel, Sherri C (DFG)" w:date="2019-01-09T14:07:45.3767812" w:id="101152995">
        <w:r w:rsidRPr="668C0C40" w:rsidR="5320FC7F">
          <w:rPr>
            <w:rFonts w:ascii="Times New Roman" w:hAnsi="Times New Roman"/>
            <w:rPrChange w:author="Buck, Gregory B (DFG)" w:date="2019-01-07T10:18:42.0692713" w:id="90347666">
              <w:rPr>
                <w:rFonts w:ascii="Times New Roman" w:hAnsi="Times New Roman"/>
                <w:szCs w:val="24"/>
              </w:rPr>
            </w:rPrChange>
          </w:rPr>
          <w:t xml:space="preserve"> is subjec</w:t>
        </w:r>
      </w:ins>
      <w:ins w:author="Dressel, Sherri C (DFG)" w:date="2019-01-09T14:08:15.5357437" w:id="2119658040">
        <w:r w:rsidRPr="7E576A38" w:rsidR="7E576A38">
          <w:rPr>
            <w:rFonts w:ascii="Times New Roman" w:hAnsi="Times New Roman"/>
            <w:rPrChange w:author="Dressel, Sherri C (DFG)" w:date="2019-01-09T14:08:15.5357437" w:id="472681415">
              <w:rPr/>
            </w:rPrChange>
          </w:rPr>
          <w:t>t to considerable uncertainty and possible bias</w:t>
        </w:r>
      </w:ins>
      <w:ins w:author="Sara Miller" w:date="2018-12-18T14:38:00Z" w:id="1270647139">
        <w:r w:rsidRPr="668C0C40">
          <w:rPr>
            <w:rFonts w:ascii="Times New Roman" w:hAnsi="Times New Roman"/>
            <w:rPrChange w:author="Buck, Gregory B (DFG)" w:date="2019-01-07T10:18:42.0692713" w:id="910650467">
              <w:rPr>
                <w:rFonts w:ascii="Times New Roman" w:hAnsi="Times New Roman"/>
                <w:szCs w:val="24"/>
              </w:rPr>
            </w:rPrChange>
          </w:rPr>
          <w:t xml:space="preserve">. </w:t>
        </w:r>
      </w:ins>
      <w:ins w:author="Sara Miller" w:date="2018-12-19T08:46:00Z" w:id="21">
        <w:r w:rsidRPr="668C0C40" w:rsidR="00A27BB9">
          <w:rPr>
            <w:rFonts w:ascii="Times New Roman" w:hAnsi="Times New Roman"/>
            <w:rPrChange w:author="Buck, Gregory B (DFG)" w:date="2019-01-07T10:18:42.0692713" w:id="450755863">
              <w:rPr>
                <w:rFonts w:ascii="Times New Roman" w:hAnsi="Times New Roman"/>
                <w:szCs w:val="24"/>
              </w:rPr>
            </w:rPrChange>
          </w:rPr>
          <w:t>D</w:t>
        </w:r>
      </w:ins>
      <w:ins w:author="Sara Miller" w:date="2018-12-18T14:38:00Z" w:id="22">
        <w:r w:rsidRPr="668C0C40">
          <w:rPr>
            <w:rFonts w:ascii="Times New Roman" w:hAnsi="Times New Roman"/>
            <w:rPrChange w:author="Buck, Gregory B (DFG)" w:date="2019-01-07T10:18:42.0692713" w:id="1169981316">
              <w:rPr>
                <w:rFonts w:ascii="Times New Roman" w:hAnsi="Times New Roman"/>
                <w:szCs w:val="24"/>
              </w:rPr>
            </w:rPrChange>
          </w:rPr>
          <w:t>igitiz</w:t>
        </w:r>
      </w:ins>
      <w:ins w:author="Sara Miller" w:date="2018-12-19T08:46:00Z" w:id="23">
        <w:r w:rsidRPr="668C0C40" w:rsidR="00A27BB9">
          <w:rPr>
            <w:rFonts w:ascii="Times New Roman" w:hAnsi="Times New Roman"/>
            <w:rPrChange w:author="Buck, Gregory B (DFG)" w:date="2019-01-07T10:18:42.0692713" w:id="853214229">
              <w:rPr>
                <w:rFonts w:ascii="Times New Roman" w:hAnsi="Times New Roman"/>
                <w:szCs w:val="24"/>
              </w:rPr>
            </w:rPrChange>
          </w:rPr>
          <w:t>ing</w:t>
        </w:r>
      </w:ins>
      <w:ins w:author="Sara Miller" w:date="2018-12-18T14:38:00Z" w:id="24">
        <w:r w:rsidRPr="668C0C40">
          <w:rPr>
            <w:rFonts w:ascii="Times New Roman" w:hAnsi="Times New Roman"/>
            <w:rPrChange w:author="Buck, Gregory B (DFG)" w:date="2019-01-07T10:18:42.0692713" w:id="272354912">
              <w:rPr>
                <w:rFonts w:ascii="Times New Roman" w:hAnsi="Times New Roman"/>
                <w:szCs w:val="24"/>
              </w:rPr>
            </w:rPrChange>
          </w:rPr>
          <w:t xml:space="preserve"> the existing aerial surveys might allow some type(s) of post-survey analysis that could reduce our uncertainty</w:t>
        </w:r>
      </w:ins>
      <w:ins w:author="Dressel, Sherri C (DFG)" w:date="2019-01-09T14:08:46.0470924" w:id="4795913">
        <w:r w:rsidRPr="668C0C40" w:rsidR="103BCE60">
          <w:rPr>
            <w:rFonts w:ascii="Times New Roman" w:hAnsi="Times New Roman"/>
            <w:rPrChange w:author="Buck, Gregory B (DFG)" w:date="2019-01-07T10:18:42.0692713" w:id="1793799711">
              <w:rPr>
                <w:rFonts w:ascii="Times New Roman" w:hAnsi="Times New Roman"/>
                <w:szCs w:val="24"/>
              </w:rPr>
            </w:rPrChange>
          </w:rPr>
          <w:t xml:space="preserve"> and could provide a training tool</w:t>
        </w:r>
      </w:ins>
      <w:ins w:author="Dressel, Sherri C (DFG)" w:date="2019-01-09T14:09:16.5087558" w:id="1745727225">
        <w:r w:rsidRPr="668C0C40" w:rsidR="18D888D8">
          <w:rPr>
            <w:rFonts w:ascii="Times New Roman" w:hAnsi="Times New Roman"/>
            <w:rPrChange w:author="Buck, Gregory B (DFG)" w:date="2019-01-07T10:18:42.0692713" w:id="1372428471">
              <w:rPr>
                <w:rFonts w:ascii="Times New Roman" w:hAnsi="Times New Roman"/>
                <w:szCs w:val="24"/>
              </w:rPr>
            </w:rPrChange>
          </w:rPr>
          <w:t xml:space="preserve"> and/or </w:t>
        </w:r>
      </w:ins>
      <w:ins w:author="Miller, Sara E (DFG)" w:date="2019-01-09T16:02:29.2926437" w:id="123494865">
        <w:r w:rsidRPr="668C0C40" w:rsidR="51CD98B7">
          <w:rPr>
            <w:rFonts w:ascii="Times New Roman" w:hAnsi="Times New Roman"/>
            <w:rPrChange w:author="Buck, Gregory B (DFG)" w:date="2019-01-07T10:18:42.0692713" w:id="86551188">
              <w:rPr>
                <w:rFonts w:ascii="Times New Roman" w:hAnsi="Times New Roman"/>
                <w:szCs w:val="24"/>
              </w:rPr>
            </w:rPrChange>
          </w:rPr>
          <w:t xml:space="preserve">reference</w:t>
        </w:r>
      </w:ins>
      <w:ins w:author="Dressel, Sherri C (DFG)" w:date="2019-01-09T14:09:16.5087558" w:id="2070541301">
        <w:del w:author="Miller, Sara E (DFG)" w:date="2019-01-09T16:02:29.2926437" w:id="398546037">
          <w:r w:rsidRPr="668C0C40" w:rsidDel="51CD98B7" w:rsidR="18D888D8">
            <w:rPr>
              <w:rFonts w:ascii="Times New Roman" w:hAnsi="Times New Roman"/>
              <w:rPrChange w:author="Buck, Gregory B (DFG)" w:date="2019-01-07T10:18:42.0692713" w:id="657343026">
                <w:rPr>
                  <w:rFonts w:ascii="Times New Roman" w:hAnsi="Times New Roman"/>
                  <w:szCs w:val="24"/>
                </w:rPr>
              </w:rPrChange>
            </w:rPr>
            <w:delText xml:space="preserve">calibration</w:delText>
          </w:r>
        </w:del>
        <w:r w:rsidRPr="668C0C40" w:rsidR="18D888D8">
          <w:rPr>
            <w:rFonts w:ascii="Times New Roman" w:hAnsi="Times New Roman"/>
            <w:rPrChange w:author="Buck, Gregory B (DFG)" w:date="2019-01-07T10:18:42.0692713" w:id="2118756899">
              <w:rPr>
                <w:rFonts w:ascii="Times New Roman" w:hAnsi="Times New Roman"/>
                <w:szCs w:val="24"/>
              </w:rPr>
            </w:rPrChange>
          </w:rPr>
          <w:t xml:space="preserve"> method </w:t>
        </w:r>
      </w:ins>
      <w:ins w:author="Dressel, Sherri C (DFG)" w:date="2019-01-09T14:09:46.630099" w:id="142111023">
        <w:r w:rsidRPr="668C0C40" w:rsidR="505C576B">
          <w:rPr>
            <w:rFonts w:ascii="Times New Roman" w:hAnsi="Times New Roman"/>
            <w:rPrChange w:author="Buck, Gregory B (DFG)" w:date="2019-01-07T10:18:42.0692713" w:id="2139740574">
              <w:rPr>
                <w:rFonts w:ascii="Times New Roman" w:hAnsi="Times New Roman"/>
                <w:szCs w:val="24"/>
              </w:rPr>
            </w:rPrChange>
          </w:rPr>
          <w:t xml:space="preserve">to increase consistency and decrease bias among estimators</w:t>
        </w:r>
      </w:ins>
      <w:ins w:author="Sara Miller" w:date="2018-12-18T14:38:00Z" w:id="331226188">
        <w:r w:rsidRPr="668C0C40">
          <w:rPr>
            <w:rFonts w:ascii="Times New Roman" w:hAnsi="Times New Roman"/>
            <w:rPrChange w:author="Buck, Gregory B (DFG)" w:date="2019-01-07T10:18:42.0692713" w:id="798042590">
              <w:rPr>
                <w:rFonts w:ascii="Times New Roman" w:hAnsi="Times New Roman"/>
                <w:szCs w:val="24"/>
              </w:rPr>
            </w:rPrChange>
          </w:rPr>
          <w:t xml:space="preserve">. Further research would be required to assess the feasibility and cost of this strategy.</w:t>
        </w:r>
      </w:ins>
    </w:p>
    <w:p w:rsidR="00541D91" w:rsidP="713261A5" w:rsidRDefault="00541D91" w14:paraId="45C7EF51" w14:textId="24434217" w14:noSpellErr="1">
      <w:pPr>
        <w:pStyle w:val="ListParagraph"/>
        <w:numPr>
          <w:ilvl w:val="0"/>
          <w:numId w:val="6"/>
        </w:numPr>
        <w:tabs>
          <w:tab w:val="right" w:pos="0"/>
          <w:tab w:val="left" w:pos="360"/>
          <w:tab w:val="right" w:pos="5040"/>
          <w:tab w:val="left" w:pos="5400"/>
        </w:tabs>
        <w:rPr>
          <w:sz w:val="22"/>
          <w:szCs w:val="22"/>
          <w:rPrChange w:author="Miller, Sara E (DFG)" w:date="2019-01-09T16:01:58.7096507" w:id="2105606903">
            <w:rPr/>
          </w:rPrChange>
        </w:rPr>
        <w:pPrChange w:author="Miller, Sara E (DFG)" w:date="2019-01-09T16:01:58.7096507" w:id="1579053240">
          <w:pPr>
            <w:pStyle w:val="ListParagraph"/>
            <w:numPr>
              <w:ilvl w:val="0"/>
              <w:numId w:val="6"/>
            </w:numPr>
            <w:tabs>
              <w:tab w:val="right" w:pos="0"/>
              <w:tab w:val="left" w:pos="360"/>
              <w:tab w:val="right" w:pos="5040"/>
              <w:tab w:val="left" w:pos="5400"/>
            </w:tabs>
          </w:pPr>
        </w:pPrChange>
      </w:pPr>
      <w:ins w:author="Sara Miller" w:date="2018-12-18T14:38:00Z" w:id="26">
        <w:r w:rsidRPr="668C0C40">
          <w:rPr>
            <w:rFonts w:ascii="Times New Roman" w:hAnsi="Times New Roman"/>
            <w:b w:val="1"/>
            <w:bCs w:val="1"/>
            <w:rPrChange w:author="Buck, Gregory B (DFG)" w:date="2019-01-07T10:18:42.0692713" w:id="1271797941">
              <w:rPr>
                <w:rFonts w:ascii="Times New Roman" w:hAnsi="Times New Roman"/>
                <w:b/>
                <w:szCs w:val="24"/>
              </w:rPr>
            </w:rPrChange>
          </w:rPr>
          <w:t>Charter a test fishing vessel.</w:t>
        </w:r>
        <w:r w:rsidRPr="668C0C40">
          <w:rPr>
            <w:rFonts w:ascii="Times New Roman" w:hAnsi="Times New Roman"/>
            <w:rPrChange w:author="Buck, Gregory B (DFG)" w:date="2019-01-07T10:18:42.0692713" w:id="662936334">
              <w:rPr>
                <w:rFonts w:ascii="Times New Roman" w:hAnsi="Times New Roman"/>
                <w:szCs w:val="24"/>
              </w:rPr>
            </w:rPrChange>
          </w:rPr>
          <w:t xml:space="preserve">  A properly equipped chartered vessel would allow us </w:t>
        </w:r>
      </w:ins>
      <w:ins w:author="Dressel, Sherri C (DFG)" w:date="2019-01-09T14:10:16.7990586" w:id="808175299">
        <w:r w:rsidRPr="668C0C40" w:rsidR="0E72EAD8">
          <w:rPr>
            <w:rFonts w:ascii="Times New Roman" w:hAnsi="Times New Roman"/>
            <w:rPrChange w:author="Buck, Gregory B (DFG)" w:date="2019-01-07T10:18:42.0692713" w:id="608275076">
              <w:rPr>
                <w:rFonts w:ascii="Times New Roman" w:hAnsi="Times New Roman"/>
                <w:szCs w:val="24"/>
              </w:rPr>
            </w:rPrChange>
          </w:rPr>
          <w:t xml:space="preserve">expan</w:t>
        </w:r>
      </w:ins>
      <w:ins w:author="Dressel, Sherri C (DFG)" w:date="2019-01-09T14:10:47.3146675" w:id="307976046">
        <w:r w:rsidRPr="668C0C40" w:rsidR="522EDD3C">
          <w:rPr>
            <w:rFonts w:ascii="Times New Roman" w:hAnsi="Times New Roman"/>
            <w:rPrChange w:author="Buck, Gregory B (DFG)" w:date="2019-01-07T10:18:42.0692713" w:id="1421046168">
              <w:rPr>
                <w:rFonts w:ascii="Times New Roman" w:hAnsi="Times New Roman"/>
                <w:szCs w:val="24"/>
              </w:rPr>
            </w:rPrChange>
          </w:rPr>
          <w:t xml:space="preserve">d our age-se</w:t>
        </w:r>
      </w:ins>
      <w:ins w:author="Dressel, Sherri C (DFG)" w:date="2019-01-09T14:11:17.3920523" w:id="1386635352">
        <w:r w:rsidRPr="0093B311" w:rsidR="0093B311">
          <w:rPr>
            <w:rFonts w:ascii="Times New Roman" w:hAnsi="Times New Roman"/>
            <w:rPrChange w:author="Dressel, Sherri C (DFG)" w:date="2019-01-09T14:11:17.3920523" w:id="873920415">
              <w:rPr/>
            </w:rPrChange>
          </w:rPr>
          <w:t xml:space="preserve">x-length </w:t>
        </w:r>
        <w:commentRangeStart w:id="910347203"/>
        <w:r w:rsidRPr="0093B311" w:rsidR="0093B311">
          <w:rPr>
            <w:rFonts w:ascii="Times New Roman" w:hAnsi="Times New Roman"/>
            <w:rPrChange w:author="Dressel, Sherri C (DFG)" w:date="2019-01-09T14:11:17.3920523" w:id="1863595001">
              <w:rPr/>
            </w:rPrChange>
          </w:rPr>
          <w:t xml:space="preserve">sampling</w:t>
        </w:r>
        <w:commentRangeEnd w:id="910347203"/>
        <w:r>
          <w:rPr>
            <w:rStyle w:val="CommentReference"/>
          </w:rPr>
          <w:commentReference w:id="910347203"/>
        </w:r>
        <w:r w:rsidRPr="0093B311" w:rsidR="0093B311">
          <w:rPr>
            <w:rFonts w:ascii="Times New Roman" w:hAnsi="Times New Roman"/>
            <w:rPrChange w:author="Dressel, Sherri C (DFG)" w:date="2019-01-09T14:11:17.3920523" w:id="1961185241">
              <w:rPr/>
            </w:rPrChange>
          </w:rPr>
          <w:t xml:space="preserve"> over space and time</w:t>
        </w:r>
      </w:ins>
      <w:ins w:author="Dressel, Sherri C (DFG)" w:date="2019-01-09T14:16:19.8475884" w:id="1878362358">
        <w:r w:rsidRPr="0093B311" w:rsidR="46F7FD21">
          <w:rPr>
            <w:rFonts w:ascii="Times New Roman" w:hAnsi="Times New Roman"/>
            <w:rPrChange w:author="Dressel, Sherri C (DFG)" w:date="2019-01-09T14:11:17.3920523" w:id="319133751">
              <w:rPr/>
            </w:rPrChange>
          </w:rPr>
          <w:t xml:space="preserve"> and </w:t>
        </w:r>
        <w:r w:rsidRPr="46F7FD21" w:rsidR="46F7FD21">
          <w:rPr>
            <w:rFonts w:ascii="Times New Roman" w:hAnsi="Times New Roman"/>
            <w:rPrChange w:author="Dressel, Sherri C (DFG)" w:date="2019-01-09T14:16:19.8475884" w:id="73911617">
              <w:rPr/>
            </w:rPrChange>
          </w:rPr>
          <w:t>improve our ability to accurately estimate the age composition of the spawning biomass.</w:t>
        </w:r>
      </w:ins>
      <w:ins w:author="Dressel, Sherri C (DFG)" w:date="2019-01-09T14:11:17.3920523" w:id="1210260424">
        <w:r w:rsidRPr="0093B311" w:rsidR="0093B311">
          <w:rPr>
            <w:rFonts w:ascii="Times New Roman" w:hAnsi="Times New Roman"/>
            <w:rPrChange w:author="Dressel, Sherri C (DFG)" w:date="2019-01-09T14:11:17.3920523" w:id="1709228275">
              <w:rPr/>
            </w:rPrChange>
          </w:rPr>
          <w:t xml:space="preserve"> </w:t>
        </w:r>
      </w:ins>
      <w:ins w:author="Dressel, Sherri C (DFG)" w:date="2019-01-09T14:16:50.0921473" w:id="210414369">
        <w:r w:rsidRPr="0093B311" w:rsidR="13CE13AC">
          <w:rPr>
            <w:rFonts w:ascii="Times New Roman" w:hAnsi="Times New Roman"/>
            <w:rPrChange w:author="Dressel, Sherri C (DFG)" w:date="2019-01-09T14:11:17.3920523" w:id="1597257665">
              <w:rPr/>
            </w:rPrChange>
          </w:rPr>
          <w:t xml:space="preserve">Specifically, t</w:t>
        </w:r>
      </w:ins>
      <w:ins w:author="Dressel, Sherri C (DFG)" w:date="2019-01-09T14:11:17.3920523" w:id="1965081427">
        <w:r w:rsidRPr="0093B311" w:rsidR="0093B311">
          <w:rPr>
            <w:rFonts w:ascii="Times New Roman" w:hAnsi="Times New Roman"/>
            <w:rPrChange w:author="Dressel, Sherri C (DFG)" w:date="2019-01-09T14:11:17.3920523" w:id="251764052">
              <w:rPr/>
            </w:rPrChange>
          </w:rPr>
          <w:t xml:space="preserve">his would enable us </w:t>
        </w:r>
      </w:ins>
      <w:ins w:author="Sara Miller" w:date="2018-12-18T14:38:00Z" w:id="1041866647">
        <w:r w:rsidRPr="668C0C40">
          <w:rPr>
            <w:rFonts w:ascii="Times New Roman" w:hAnsi="Times New Roman"/>
            <w:rPrChange w:author="Buck, Gregory B (DFG)" w:date="2019-01-07T10:18:42.0692713" w:id="1319365636">
              <w:rPr>
                <w:rFonts w:ascii="Times New Roman" w:hAnsi="Times New Roman"/>
                <w:szCs w:val="24"/>
              </w:rPr>
            </w:rPrChange>
          </w:rPr>
          <w:t xml:space="preserve">to sample portions of the biomass </w:t>
        </w:r>
      </w:ins>
      <w:ins w:author="Dressel, Sherri C (DFG)" w:date="2019-01-09T14:11:17.3920523" w:id="1989418691">
        <w:r w:rsidRPr="668C0C40" w:rsidR="0093B311">
          <w:rPr>
            <w:rFonts w:ascii="Times New Roman" w:hAnsi="Times New Roman"/>
            <w:rPrChange w:author="Buck, Gregory B (DFG)" w:date="2019-01-07T10:18:42.0692713" w:id="1012039035">
              <w:rPr>
                <w:rFonts w:ascii="Times New Roman" w:hAnsi="Times New Roman"/>
                <w:szCs w:val="24"/>
              </w:rPr>
            </w:rPrChange>
          </w:rPr>
          <w:t xml:space="preserve">during the fishing </w:t>
        </w:r>
      </w:ins>
      <w:ins w:author="Dressel, Sherri C (DFG)" w:date="2019-01-09T14:11:47.5847358" w:id="1341674226">
        <w:r w:rsidRPr="668C0C40" w:rsidR="3C527D7B">
          <w:rPr>
            <w:rFonts w:ascii="Times New Roman" w:hAnsi="Times New Roman"/>
            <w:rPrChange w:author="Buck, Gregory B (DFG)" w:date="2019-01-07T10:18:42.0692713" w:id="353969398">
              <w:rPr>
                <w:rFonts w:ascii="Times New Roman" w:hAnsi="Times New Roman"/>
                <w:szCs w:val="24"/>
              </w:rPr>
            </w:rPrChange>
          </w:rPr>
          <w:t xml:space="preserve">season </w:t>
        </w:r>
      </w:ins>
      <w:ins w:author="Sara Miller" w:date="2018-12-18T14:38:00Z" w:id="48894212">
        <w:r w:rsidRPr="668C0C40">
          <w:rPr>
            <w:rFonts w:ascii="Times New Roman" w:hAnsi="Times New Roman"/>
            <w:rPrChange w:author="Buck, Gregory B (DFG)" w:date="2019-01-07T10:18:42.0692713" w:id="1444270970">
              <w:rPr>
                <w:rFonts w:ascii="Times New Roman" w:hAnsi="Times New Roman"/>
                <w:szCs w:val="24"/>
              </w:rPr>
            </w:rPrChange>
          </w:rPr>
          <w:t xml:space="preserve">that are not being currently fished by the purse seine fleet</w:t>
        </w:r>
      </w:ins>
      <w:ins w:author="Dressel, Sherri C (DFG)" w:date="2019-01-09T14:11:47.5847358" w:id="1738287833">
        <w:r w:rsidRPr="668C0C40" w:rsidR="3C527D7B">
          <w:rPr>
            <w:rFonts w:ascii="Times New Roman" w:hAnsi="Times New Roman"/>
            <w:rPrChange w:author="Buck, Gregory B (DFG)" w:date="2019-01-07T10:18:42.0692713" w:id="205890741">
              <w:rPr>
                <w:rFonts w:ascii="Times New Roman" w:hAnsi="Times New Roman"/>
                <w:szCs w:val="24"/>
              </w:rPr>
            </w:rPrChange>
          </w:rPr>
          <w:t xml:space="preserve"> and to sample the population before</w:t>
        </w:r>
      </w:ins>
      <w:ins w:author="Dressel, Sherri C (DFG)" w:date="2019-01-09T14:12:17.7035756" w:id="1844126645">
        <w:r w:rsidRPr="668C0C40" w:rsidR="21372728">
          <w:rPr>
            <w:rFonts w:ascii="Times New Roman" w:hAnsi="Times New Roman"/>
            <w:rPrChange w:author="Buck, Gregory B (DFG)" w:date="2019-01-07T10:18:42.0692713" w:id="1858218379">
              <w:rPr>
                <w:rFonts w:ascii="Times New Roman" w:hAnsi="Times New Roman"/>
                <w:szCs w:val="24"/>
              </w:rPr>
            </w:rPrChange>
          </w:rPr>
          <w:t xml:space="preserve">(?)</w:t>
        </w:r>
      </w:ins>
      <w:ins w:author="Dressel, Sherri C (DFG)" w:date="2019-01-09T14:11:47.5847358" w:id="563591725">
        <w:r w:rsidRPr="668C0C40" w:rsidR="3C527D7B">
          <w:rPr>
            <w:rFonts w:ascii="Times New Roman" w:hAnsi="Times New Roman"/>
            <w:rPrChange w:author="Buck, Gregory B (DFG)" w:date="2019-01-07T10:18:42.0692713" w:id="820327075">
              <w:rPr>
                <w:rFonts w:ascii="Times New Roman" w:hAnsi="Times New Roman"/>
                <w:szCs w:val="24"/>
              </w:rPr>
            </w:rPrChange>
          </w:rPr>
          <w:t xml:space="preserve"> and after </w:t>
        </w:r>
      </w:ins>
      <w:ins w:author="Dressel, Sherri C (DFG)" w:date="2019-01-09T14:12:17.7035756" w:id="1610152131">
        <w:r w:rsidRPr="668C0C40" w:rsidR="21372728">
          <w:rPr>
            <w:rFonts w:ascii="Times New Roman" w:hAnsi="Times New Roman"/>
            <w:rPrChange w:author="Buck, Gregory B (DFG)" w:date="2019-01-07T10:18:42.0692713" w:id="1273540140">
              <w:rPr>
                <w:rFonts w:ascii="Times New Roman" w:hAnsi="Times New Roman"/>
                <w:szCs w:val="24"/>
              </w:rPr>
            </w:rPrChange>
          </w:rPr>
          <w:t xml:space="preserve">the fishing season ends</w:t>
        </w:r>
      </w:ins>
      <w:ins w:author="Sara Miller" w:date="2018-12-18T14:38:00Z" w:id="776286755">
        <w:r w:rsidRPr="668C0C40">
          <w:rPr>
            <w:rFonts w:ascii="Times New Roman" w:hAnsi="Times New Roman"/>
            <w:rPrChange w:author="Buck, Gregory B (DFG)" w:date="2019-01-07T10:18:42.0692713" w:id="942854810">
              <w:rPr>
                <w:rFonts w:ascii="Times New Roman" w:hAnsi="Times New Roman"/>
                <w:szCs w:val="24"/>
              </w:rPr>
            </w:rPrChange>
          </w:rPr>
          <w:t xml:space="preserve">. T</w:t>
        </w:r>
      </w:ins>
      <w:ins w:author="Dressel, Sherri C (DFG)" w:date="2019-01-09T14:12:17.7035756" w:id="117369298">
        <w:r w:rsidRPr="668C0C40" w:rsidR="21372728">
          <w:rPr>
            <w:rFonts w:ascii="Times New Roman" w:hAnsi="Times New Roman"/>
            <w:rPrChange w:author="Buck, Gregory B (DFG)" w:date="2019-01-07T10:18:42.0692713" w:id="332885270">
              <w:rPr>
                <w:rFonts w:ascii="Times New Roman" w:hAnsi="Times New Roman"/>
                <w:szCs w:val="24"/>
              </w:rPr>
            </w:rPrChange>
          </w:rPr>
          <w:t xml:space="preserve">his is particularly critical </w:t>
        </w:r>
      </w:ins>
      <w:ins w:author="Dressel, Sherri C (DFG)" w:date="2019-01-09T14:13:18.9992066" w:id="1955865156">
        <w:r w:rsidRPr="668C0C40" w:rsidR="65EA1A5D">
          <w:rPr>
            <w:rFonts w:ascii="Times New Roman" w:hAnsi="Times New Roman"/>
            <w:rPrChange w:author="Buck, Gregory B (DFG)" w:date="2019-01-07T10:18:42.0692713" w:id="1462609969">
              <w:rPr>
                <w:rFonts w:ascii="Times New Roman" w:hAnsi="Times New Roman"/>
                <w:szCs w:val="24"/>
              </w:rPr>
            </w:rPrChange>
          </w:rPr>
          <w:t xml:space="preserve">since the age composition of spawning fi</w:t>
        </w:r>
      </w:ins>
      <w:ins w:author="Dressel, Sherri C (DFG)" w:date="2019-01-09T14:13:49.1303032" w:id="313018637">
        <w:r w:rsidRPr="668C0C40" w:rsidR="051AFAEA">
          <w:rPr>
            <w:rFonts w:ascii="Times New Roman" w:hAnsi="Times New Roman"/>
            <w:rPrChange w:author="Buck, Gregory B (DFG)" w:date="2019-01-07T10:18:42.0692713" w:id="1534081802">
              <w:rPr>
                <w:rFonts w:ascii="Times New Roman" w:hAnsi="Times New Roman"/>
                <w:szCs w:val="24"/>
              </w:rPr>
            </w:rPrChange>
          </w:rPr>
          <w:t xml:space="preserve">sh varies over time</w:t>
        </w:r>
      </w:ins>
      <w:ins w:author="Dressel, Sherri C (DFG)" w:date="2019-01-09T14:14:48.9533473" w:id="1736395777">
        <w:r w:rsidRPr="668C0C40" w:rsidR="5B703B0A">
          <w:rPr>
            <w:rFonts w:ascii="Times New Roman" w:hAnsi="Times New Roman"/>
            <w:rPrChange w:author="Buck, Gregory B (DFG)" w:date="2019-01-07T10:18:42.0692713" w:id="1082220088">
              <w:rPr>
                <w:rFonts w:ascii="Times New Roman" w:hAnsi="Times New Roman"/>
                <w:szCs w:val="24"/>
              </w:rPr>
            </w:rPrChange>
          </w:rPr>
          <w:t xml:space="preserve">.</w:t>
        </w:r>
      </w:ins>
      <w:ins w:author="Dressel, Sherri C (DFG)" w:date="2019-01-09T14:13:49.1303032" w:id="814233997">
        <w:r w:rsidRPr="668C0C40" w:rsidR="051AFAEA">
          <w:rPr>
            <w:rFonts w:ascii="Times New Roman" w:hAnsi="Times New Roman"/>
            <w:rPrChange w:author="Buck, Gregory B (DFG)" w:date="2019-01-07T10:18:42.0692713" w:id="1902179553">
              <w:rPr>
                <w:rFonts w:ascii="Times New Roman" w:hAnsi="Times New Roman"/>
                <w:szCs w:val="24"/>
              </w:rPr>
            </w:rPrChange>
          </w:rPr>
          <w:t xml:space="preserve"> </w:t>
        </w:r>
      </w:ins>
      <w:ins w:author="Dressel, Sherri C (DFG)" w:date="2019-01-09T14:14:48.9533473" w:id="1324202656">
        <w:r w:rsidRPr="668C0C40" w:rsidR="5B703B0A">
          <w:rPr>
            <w:rFonts w:ascii="Times New Roman" w:hAnsi="Times New Roman"/>
            <w:rPrChange w:author="Buck, Gregory B (DFG)" w:date="2019-01-07T10:18:42.0692713" w:id="1466063250">
              <w:rPr>
                <w:rFonts w:ascii="Times New Roman" w:hAnsi="Times New Roman"/>
                <w:szCs w:val="24"/>
              </w:rPr>
            </w:rPrChange>
          </w:rPr>
          <w:t xml:space="preserve">A</w:t>
        </w:r>
      </w:ins>
      <w:ins w:author="Dressel, Sherri C (DFG)" w:date="2019-01-09T14:13:49.1303032" w:id="1679477004">
        <w:r w:rsidRPr="668C0C40" w:rsidR="051AFAEA">
          <w:rPr>
            <w:rFonts w:ascii="Times New Roman" w:hAnsi="Times New Roman"/>
            <w:rPrChange w:author="Buck, Gregory B (DFG)" w:date="2019-01-07T10:18:42.0692713" w:id="1944586574">
              <w:rPr>
                <w:rFonts w:ascii="Times New Roman" w:hAnsi="Times New Roman"/>
                <w:szCs w:val="24"/>
              </w:rPr>
            </w:rPrChange>
          </w:rPr>
          <w:t xml:space="preserve">n accurate sampling of the spawning population is necessary to </w:t>
        </w:r>
      </w:ins>
      <w:ins w:author="Dressel, Sherri C (DFG)" w:date="2019-01-09T14:14:48.9533473" w:id="379248878">
        <w:r w:rsidRPr="668C0C40" w:rsidR="5B703B0A">
          <w:rPr>
            <w:rFonts w:ascii="Times New Roman" w:hAnsi="Times New Roman"/>
            <w:rPrChange w:author="Buck, Gregory B (DFG)" w:date="2019-01-07T10:18:42.0692713" w:id="726672034">
              <w:rPr>
                <w:rFonts w:ascii="Times New Roman" w:hAnsi="Times New Roman"/>
                <w:szCs w:val="24"/>
              </w:rPr>
            </w:rPrChange>
          </w:rPr>
          <w:t xml:space="preserve">a</w:t>
        </w:r>
      </w:ins>
      <w:ins w:author="Dressel, Sherri C (DFG)" w:date="2019-01-09T14:15:19.3233313" w:id="117046163">
        <w:r w:rsidRPr="668C0C40" w:rsidR="2B5022A2">
          <w:rPr>
            <w:rFonts w:ascii="Times New Roman" w:hAnsi="Times New Roman"/>
            <w:rPrChange w:author="Buck, Gregory B (DFG)" w:date="2019-01-07T10:18:42.0692713" w:id="1883046812">
              <w:rPr>
                <w:rFonts w:ascii="Times New Roman" w:hAnsi="Times New Roman"/>
                <w:szCs w:val="24"/>
              </w:rPr>
            </w:rPrChange>
          </w:rPr>
          <w:t xml:space="preserve">ccurately </w:t>
        </w:r>
      </w:ins>
      <w:ins w:author="Dressel, Sherri C (DFG)" w:date="2019-01-09T14:13:49.1303032" w:id="444366147">
        <w:r w:rsidRPr="668C0C40" w:rsidR="051AFAEA">
          <w:rPr>
            <w:rFonts w:ascii="Times New Roman" w:hAnsi="Times New Roman"/>
            <w:rPrChange w:author="Buck, Gregory B (DFG)" w:date="2019-01-07T10:18:42.0692713" w:id="1180843191">
              <w:rPr>
                <w:rFonts w:ascii="Times New Roman" w:hAnsi="Times New Roman"/>
                <w:szCs w:val="24"/>
              </w:rPr>
            </w:rPrChange>
          </w:rPr>
          <w:t xml:space="preserve">estimate maturity in the </w:t>
        </w:r>
      </w:ins>
      <w:ins w:author="Dressel, Sherri C (DFG)" w:date="2019-01-09T14:15:19.3233313" w:id="230456249">
        <w:r w:rsidRPr="668C0C40" w:rsidR="46623CB7">
          <w:rPr>
            <w:rFonts w:ascii="Times New Roman" w:hAnsi="Times New Roman"/>
            <w:rPrChange w:author="Buck, Gregory B (DFG)" w:date="2019-01-07T10:18:42.0692713" w:id="1248288601">
              <w:rPr>
                <w:rFonts w:ascii="Times New Roman" w:hAnsi="Times New Roman"/>
                <w:szCs w:val="24"/>
              </w:rPr>
            </w:rPrChange>
          </w:rPr>
          <w:t xml:space="preserve">age-structured model and  biological reference </w:t>
        </w:r>
      </w:ins>
      <w:ins w:author="Dressel, Sherri C (DFG)" w:date="2019-01-09T14:14:18.8536897" w:id="1219856199">
        <w:r w:rsidRPr="668C0C40" w:rsidR="46623CB7">
          <w:rPr>
            <w:rFonts w:ascii="Times New Roman" w:hAnsi="Times New Roman"/>
            <w:rPrChange w:author="Buck, Gregory B (DFG)" w:date="2019-01-07T10:18:42.0692713" w:id="435004066">
              <w:rPr>
                <w:rFonts w:ascii="Times New Roman" w:hAnsi="Times New Roman"/>
                <w:szCs w:val="24"/>
              </w:rPr>
            </w:rPrChange>
          </w:rPr>
          <w:t xml:space="preserve">points </w:t>
        </w:r>
      </w:ins>
      <w:ins w:author="Dressel, Sherri C (DFG)" w:date="2019-01-09T14:15:49.6663483" w:id="139334888">
        <w:r w:rsidRPr="668C0C40" w:rsidR="04FC202F">
          <w:rPr>
            <w:rFonts w:ascii="Times New Roman" w:hAnsi="Times New Roman"/>
            <w:rPrChange w:author="Buck, Gregory B (DFG)" w:date="2019-01-07T10:18:42.0692713" w:id="1955709050">
              <w:rPr>
                <w:rFonts w:ascii="Times New Roman" w:hAnsi="Times New Roman"/>
                <w:szCs w:val="24"/>
              </w:rPr>
            </w:rPrChange>
          </w:rPr>
          <w:t xml:space="preserve">necessary for</w:t>
        </w:r>
      </w:ins>
      <w:ins w:author="Dressel, Sherri C (DFG)" w:date="2019-01-09T14:14:48.9533473" w:id="1515694333">
        <w:r w:rsidRPr="668C0C40" w:rsidR="5B703B0A">
          <w:rPr>
            <w:rFonts w:ascii="Times New Roman" w:hAnsi="Times New Roman"/>
            <w:rPrChange w:author="Buck, Gregory B (DFG)" w:date="2019-01-07T10:18:42.0692713" w:id="82356770">
              <w:rPr>
                <w:rFonts w:ascii="Times New Roman" w:hAnsi="Times New Roman"/>
                <w:szCs w:val="24"/>
              </w:rPr>
            </w:rPrChange>
          </w:rPr>
          <w:t xml:space="preserve"> updat</w:t>
        </w:r>
      </w:ins>
      <w:ins w:author="Dressel, Sherri C (DFG)" w:date="2019-01-09T14:15:49.6663483" w:id="993046787">
        <w:r w:rsidRPr="668C0C40" w:rsidR="04FC202F">
          <w:rPr>
            <w:rFonts w:ascii="Times New Roman" w:hAnsi="Times New Roman"/>
            <w:rPrChange w:author="Buck, Gregory B (DFG)" w:date="2019-01-07T10:18:42.0692713" w:id="2144745644">
              <w:rPr>
                <w:rFonts w:ascii="Times New Roman" w:hAnsi="Times New Roman"/>
                <w:szCs w:val="24"/>
              </w:rPr>
            </w:rPrChange>
          </w:rPr>
          <w:t xml:space="preserve">ing</w:t>
        </w:r>
      </w:ins>
      <w:ins w:author="Dressel, Sherri C (DFG)" w:date="2019-01-09T14:14:48.9533473" w:id="273550642">
        <w:r w:rsidRPr="668C0C40" w:rsidR="5B703B0A">
          <w:rPr>
            <w:rFonts w:ascii="Times New Roman" w:hAnsi="Times New Roman"/>
            <w:rPrChange w:author="Buck, Gregory B (DFG)" w:date="2019-01-07T10:18:42.0692713" w:id="1057545503">
              <w:rPr>
                <w:rFonts w:ascii="Times New Roman" w:hAnsi="Times New Roman"/>
                <w:szCs w:val="24"/>
              </w:rPr>
            </w:rPrChange>
          </w:rPr>
          <w:t xml:space="preserve"> the harvest rate </w:t>
        </w:r>
        <w:r w:rsidRPr="668C0C40" w:rsidR="5B703B0A">
          <w:rPr>
            <w:rFonts w:ascii="Times New Roman" w:hAnsi="Times New Roman"/>
            <w:rPrChange w:author="Buck, Gregory B (DFG)" w:date="2019-01-07T10:18:42.0692713" w:id="1367839722">
              <w:rPr>
                <w:rFonts w:ascii="Times New Roman" w:hAnsi="Times New Roman"/>
                <w:szCs w:val="24"/>
              </w:rPr>
            </w:rPrChange>
          </w:rPr>
          <w:t xml:space="preserve">strategy.</w:t>
        </w:r>
      </w:ins>
      <w:ins w:author="Dressel, Sherri C (DFG)" w:date="2019-01-09T14:16:19.8475884" w:id="1567827213">
        <w:r w:rsidRPr="668C0C40" w:rsidR="46F7FD21">
          <w:rPr>
            <w:rFonts w:ascii="Times New Roman" w:hAnsi="Times New Roman"/>
            <w:rPrChange w:author="Buck, Gregory B (DFG)" w:date="2019-01-07T10:18:42.0692713" w:id="944465012">
              <w:rPr>
                <w:rFonts w:ascii="Times New Roman" w:hAnsi="Times New Roman"/>
                <w:szCs w:val="24"/>
              </w:rPr>
            </w:rPrChange>
          </w:rPr>
          <w:t xml:space="preserve"> </w:t>
        </w:r>
      </w:ins>
      <w:ins w:author="Sara Miller" w:date="2018-12-18T14:38:00Z" w:id="2140529276">
        <w:del w:author="Dressel, Sherri C (DFG)" w:date="2019-01-09T14:16:19.8475884" w:id="113351705">
          <w:r w:rsidRPr="668C0C40" w:rsidDel="46F7FD21">
            <w:rPr>
              <w:rFonts w:ascii="Times New Roman" w:hAnsi="Times New Roman"/>
              <w:rPrChange w:author="Buck, Gregory B (DFG)" w:date="2019-01-07T10:18:42.0692713" w:id="690296996">
                <w:rPr>
                  <w:rFonts w:ascii="Times New Roman" w:hAnsi="Times New Roman"/>
                  <w:szCs w:val="24"/>
                </w:rPr>
              </w:rPrChange>
            </w:rPr>
            <w:delText xml:space="preserve">his</w:delText>
          </w:r>
          <w:r w:rsidRPr="668C0C40" w:rsidDel="46F7FD21">
            <w:rPr>
              <w:rFonts w:ascii="Times New Roman" w:hAnsi="Times New Roman"/>
              <w:rPrChange w:author="Buck, Gregory B (DFG)" w:date="2019-01-07T10:18:42.0692713" w:id="273687586">
                <w:rPr>
                  <w:rFonts w:ascii="Times New Roman" w:hAnsi="Times New Roman"/>
                  <w:szCs w:val="24"/>
                </w:rPr>
              </w:rPrChange>
            </w:rPr>
            <w:delText xml:space="preserve"> would improve our ability to estimate the age composition of the spawning biomass.</w:delText>
          </w:r>
        </w:del>
        <w:r w:rsidRPr="668C0C40">
          <w:rPr>
            <w:rFonts w:ascii="Times New Roman" w:hAnsi="Times New Roman"/>
            <w:rPrChange w:author="Buck, Gregory B (DFG)" w:date="2019-01-07T10:18:42.0692713" w:id="1746969626">
              <w:rPr>
                <w:rFonts w:ascii="Times New Roman" w:hAnsi="Times New Roman"/>
                <w:szCs w:val="24"/>
              </w:rPr>
            </w:rPrChange>
          </w:rPr>
          <w:t xml:space="preserve"> Embarking a 2 person sampling crew would allow us to work up the samples during the course of fishing </w:t>
        </w:r>
        <w:r w:rsidRPr="668C0C40">
          <w:rPr>
            <w:rFonts w:ascii="Times New Roman" w:hAnsi="Times New Roman"/>
            <w:rPrChange w:author="Buck, Gregory B (DFG)" w:date="2019-01-07T10:18:42.0692713" w:id="1452006972">
              <w:rPr>
                <w:rFonts w:ascii="Times New Roman" w:hAnsi="Times New Roman"/>
                <w:szCs w:val="24"/>
              </w:rPr>
            </w:rPrChange>
          </w:rPr>
          <w:lastRenderedPageBreak/>
          <w:t xml:space="preserve">operations. A chartered vessel might also serve as a platform to conduct feasibility studies to assess the ability of various off the shelf UAV technologies that might bolster our aerial survey efforts. This strategy would cost approximately $5,000 per day for a vessel charter. The cost of sampling technicians would depend on whether the sampling technicians </w:t>
        </w:r>
        <w:commentRangeStart w:id="27"/>
        <w:r w:rsidRPr="668C0C40">
          <w:rPr>
            <w:rFonts w:ascii="Times New Roman" w:hAnsi="Times New Roman"/>
            <w:rPrChange w:author="Buck, Gregory B (DFG)" w:date="2019-01-07T10:18:42.0692713" w:id="52926263">
              <w:rPr>
                <w:rFonts w:ascii="Times New Roman" w:hAnsi="Times New Roman"/>
                <w:szCs w:val="24"/>
              </w:rPr>
            </w:rPrChange>
          </w:rPr>
          <w:t xml:space="preserve">were state employees or not. </w:t>
        </w:r>
      </w:ins>
      <w:ins w:author="Sara Miller" w:date="2018-12-19T08:47:00Z" w:id="28">
        <w:commentRangeEnd w:id="27"/>
        <w:r w:rsidR="006C1A64">
          <w:rPr>
            <w:rStyle w:val="CommentReference"/>
          </w:rPr>
          <w:commentReference w:id="27"/>
        </w:r>
      </w:ins>
      <w:ins w:author="Sara Miller" w:date="2018-12-18T14:38:00Z" w:id="29">
        <w:r w:rsidRPr="668C0C40">
          <w:rPr>
            <w:rFonts w:ascii="Times New Roman" w:hAnsi="Times New Roman"/>
            <w:rPrChange w:author="Buck, Gregory B (DFG)" w:date="2019-01-07T10:18:42.0692713" w:id="1148730839">
              <w:rPr>
                <w:rFonts w:ascii="Times New Roman" w:hAnsi="Times New Roman"/>
                <w:szCs w:val="24"/>
              </w:rPr>
            </w:rPrChange>
          </w:rPr>
          <w:t>The cost of UAV technologies we might be interested in testing is also highly variable but $5,000 should be enough to purchase ~2 off-the-shelf UAVs for feasibility testing.</w:t>
        </w:r>
      </w:ins>
    </w:p>
    <w:p w:rsidR="00E875F2" w:rsidP="17926F6B" w:rsidRDefault="00541D91" w14:paraId="2C0D316C" w14:textId="66493C7B">
      <w:pPr>
        <w:pStyle w:val="ListParagraph"/>
        <w:numPr>
          <w:ilvl w:val="0"/>
          <w:numId w:val="6"/>
        </w:numPr>
        <w:tabs>
          <w:tab w:val="right" w:pos="0"/>
          <w:tab w:val="left" w:pos="360"/>
          <w:tab w:val="right" w:pos="5040"/>
          <w:tab w:val="left" w:pos="5400"/>
        </w:tabs>
        <w:rPr>
          <w:ins w:author="Dressel, Sherri C (DFG)" w:date="2019-01-09T13:52:42.4535615" w:id="806776218"/>
          <w:rFonts w:ascii="Times New Roman" w:hAnsi="Times New Roman"/>
          <w:rPrChange w:author="Dressel, Sherri C (DFG)" w:date="2019-01-09T13:52:42.4535615" w:id="1132308355">
            <w:rPr/>
          </w:rPrChange>
        </w:rPr>
        <w:pPrChange w:author="Dressel, Sherri C (DFG)" w:date="2019-01-09T13:52:42.4535615" w:id="164453915">
          <w:pPr>
            <w:pStyle w:val="ListParagraph"/>
            <w:numPr>
              <w:ilvl w:val="0"/>
              <w:numId w:val="6"/>
            </w:numPr>
            <w:tabs>
              <w:tab w:val="right" w:pos="0"/>
              <w:tab w:val="left" w:pos="360"/>
              <w:tab w:val="right" w:pos="5040"/>
              <w:tab w:val="left" w:pos="5400"/>
            </w:tabs>
          </w:pPr>
        </w:pPrChange>
      </w:pPr>
      <w:ins w:author="Sara Miller" w:date="2018-12-18T14:38:00Z" w:id="31">
        <w:r w:rsidRPr="246954EA">
          <w:rPr>
            <w:rFonts w:ascii="Times New Roman" w:hAnsi="Times New Roman"/>
            <w:b w:val="1"/>
            <w:bCs w:val="1"/>
            <w:rPrChange w:author="Buck, Gregory B (DFG)" w:date="2019-01-07T10:28:44.6224964" w:id="1987838513">
              <w:rPr>
                <w:rFonts w:ascii="Times New Roman" w:hAnsi="Times New Roman"/>
                <w:b/>
                <w:szCs w:val="24"/>
              </w:rPr>
            </w:rPrChange>
          </w:rPr>
          <w:t>Increase our sampling crew size.</w:t>
        </w:r>
        <w:r w:rsidRPr="246954EA">
          <w:rPr>
            <w:rFonts w:ascii="Times New Roman" w:hAnsi="Times New Roman"/>
            <w:rPrChange w:author="Buck, Gregory B (DFG)" w:date="2019-01-07T10:28:44.6224964" w:id="1338621484">
              <w:rPr>
                <w:rFonts w:ascii="Times New Roman" w:hAnsi="Times New Roman"/>
                <w:szCs w:val="24"/>
              </w:rPr>
            </w:rPrChange>
          </w:rPr>
          <w:t xml:space="preserve"> Currently we are able to sample approximately 6,000 herring from the commercial harvest each year using a crew of two fisheries technicians and one supervising biologist sampling from the shore plants in Naknek. Adding an additional technician to the existing crew would cost about $8,500 and allow us to sample an additional ~3,000 fish from harvest landed at shore-based processing plants in Naknek. Fielding a second 2-person sampling crew at </w:t>
        </w:r>
      </w:ins>
      <w:ins w:author="Buck, Gregory B (DFG)" w:date="2019-01-07T10:28:44.6224964" w:id="851346557">
        <w:r w:rsidRPr="246954EA" w:rsidR="246954EA">
          <w:rPr>
            <w:rFonts w:ascii="Times New Roman" w:hAnsi="Times New Roman"/>
            <w:rPrChange w:author="Buck, Gregory B (DFG)" w:date="2019-01-07T10:28:44.6224964" w:id="835924652">
              <w:rPr>
                <w:rFonts w:ascii="Times New Roman" w:hAnsi="Times New Roman"/>
                <w:szCs w:val="24"/>
              </w:rPr>
            </w:rPrChange>
          </w:rPr>
          <w:t xml:space="preserve">T</w:t>
        </w:r>
      </w:ins>
      <w:ins w:author="Buck, Gregory B (DFG)" w:date="2019-01-07T10:29:15.1705643" w:id="1628989241">
        <w:r w:rsidRPr="31001794" w:rsidR="31001794">
          <w:rPr>
            <w:rFonts w:ascii="Times New Roman" w:hAnsi="Times New Roman"/>
            <w:rPrChange w:author="Buck, Gregory B (DFG)" w:date="2019-01-07T10:29:15.1705643" w:id="304820542">
              <w:rPr/>
            </w:rPrChange>
          </w:rPr>
          <w:t>ogiak</w:t>
        </w:r>
      </w:ins>
      <w:ins w:author="Sara Miller" w:date="2018-12-18T14:38:00Z" w:id="972842704"/>
      <w:ins w:author="Buck, Gregory B (DFG)" w:date="2019-01-07T10:29:15.1705643" w:id="2077746763">
        <w:r w:rsidRPr="31001794" w:rsidR="31001794">
          <w:rPr>
            <w:rFonts w:ascii="Times New Roman" w:hAnsi="Times New Roman"/>
            <w:rPrChange w:author="Buck, Gregory B (DFG)" w:date="2019-01-07T10:29:15.1705643" w:id="1847807774">
              <w:rPr/>
            </w:rPrChange>
          </w:rPr>
          <w:t xml:space="preserve"> Fisheries International (</w:t>
        </w:r>
      </w:ins>
      <w:ins w:author="Sara Miller" w:date="2018-12-18T14:38:00Z" w:id="878634269">
        <w:commentRangeStart w:id="32"/>
        <w:commentRangeStart w:id="53227036"/>
        <w:r w:rsidRPr="246954EA">
          <w:rPr>
            <w:rFonts w:ascii="Times New Roman" w:hAnsi="Times New Roman"/>
            <w:rPrChange w:author="Buck, Gregory B (DFG)" w:date="2019-01-07T10:28:44.6224964" w:id="280716984">
              <w:rPr>
                <w:rFonts w:ascii="Times New Roman" w:hAnsi="Times New Roman"/>
                <w:szCs w:val="24"/>
              </w:rPr>
            </w:rPrChange>
          </w:rPr>
          <w:t xml:space="preserve">TFI</w:t>
        </w:r>
      </w:ins>
      <w:ins w:author="Buck, Gregory B (DFG)" w:date="2019-01-07T10:29:15.1705643" w:id="121332353">
        <w:r w:rsidRPr="246954EA" w:rsidR="31001794">
          <w:rPr>
            <w:rFonts w:ascii="Times New Roman" w:hAnsi="Times New Roman"/>
            <w:rPrChange w:author="Buck, Gregory B (DFG)" w:date="2019-01-07T10:28:44.6224964" w:id="1463231543">
              <w:rPr>
                <w:rFonts w:ascii="Times New Roman" w:hAnsi="Times New Roman"/>
                <w:szCs w:val="24"/>
              </w:rPr>
            </w:rPrChange>
          </w:rPr>
          <w:t xml:space="preserve">)</w:t>
        </w:r>
      </w:ins>
      <w:ins w:author="Sara Miller" w:date="2018-12-18T14:38:00Z" w:id="70404426">
        <w:r w:rsidRPr="246954EA">
          <w:rPr>
            <w:rFonts w:ascii="Times New Roman" w:hAnsi="Times New Roman"/>
            <w:rPrChange w:author="Buck, Gregory B (DFG)" w:date="2019-01-07T10:28:44.6224964" w:id="114690521">
              <w:rPr>
                <w:rFonts w:ascii="Times New Roman" w:hAnsi="Times New Roman"/>
                <w:szCs w:val="24"/>
              </w:rPr>
            </w:rPrChange>
          </w:rPr>
          <w:t xml:space="preserve"> </w:t>
        </w:r>
      </w:ins>
      <w:ins w:author="Sara Miller" w:date="2018-12-19T08:51:00Z" w:id="33">
        <w:commentRangeEnd w:id="32"/>
        <w:r w:rsidR="00AF343E">
          <w:rPr>
            <w:rStyle w:val="CommentReference"/>
          </w:rPr>
          <w:commentReference w:id="32"/>
        </w:r>
      </w:ins>
      <w:ins w:author="Sara Miller" w:date="2018-12-18T14:38:00Z" w:id="34">
        <w:commentRangeEnd w:id="53227036"/>
        <w:r>
          <w:rPr>
            <w:rStyle w:val="CommentReference"/>
          </w:rPr>
          <w:commentReference w:id="53227036"/>
        </w:r>
        <w:r w:rsidRPr="246954EA">
          <w:rPr>
            <w:rFonts w:ascii="Times New Roman" w:hAnsi="Times New Roman"/>
            <w:rPrChange w:author="Buck, Gregory B (DFG)" w:date="2019-01-07T10:28:44.6224964" w:id="65882931">
              <w:rPr>
                <w:rFonts w:ascii="Times New Roman" w:hAnsi="Times New Roman"/>
                <w:szCs w:val="24"/>
              </w:rPr>
            </w:rPrChange>
          </w:rPr>
          <w:t xml:space="preserve">in </w:t>
        </w:r>
        <w:r w:rsidRPr="246954EA">
          <w:rPr>
            <w:rFonts w:ascii="Times New Roman" w:hAnsi="Times New Roman"/>
            <w:rPrChange w:author="Buck, Gregory B (DFG)" w:date="2019-01-07T10:28:44.6224964" w:id="150802578">
              <w:rPr>
                <w:rFonts w:ascii="Times New Roman" w:hAnsi="Times New Roman"/>
                <w:szCs w:val="24"/>
              </w:rPr>
            </w:rPrChange>
          </w:rPr>
          <w:t>Togiak</w:t>
        </w:r>
        <w:r w:rsidRPr="246954EA">
          <w:rPr>
            <w:rFonts w:ascii="Times New Roman" w:hAnsi="Times New Roman"/>
            <w:rPrChange w:author="Buck, Gregory B (DFG)" w:date="2019-01-07T10:28:44.6224964" w:id="1178310892">
              <w:rPr>
                <w:rFonts w:ascii="Times New Roman" w:hAnsi="Times New Roman"/>
                <w:szCs w:val="24"/>
              </w:rPr>
            </w:rPrChange>
          </w:rPr>
          <w:t xml:space="preserve"> would cost about $25,000 and would give us the ability to sample an additional ~5,000 fish from harvest processed by TFI and the floating processors. </w:t>
        </w:r>
      </w:ins>
    </w:p>
    <w:p w:rsidR="17926F6B" w:rsidP="6D7946EF" w:rsidRDefault="17926F6B" w14:paraId="1BCF4455" w14:noSpellErr="1" w14:textId="6069E551">
      <w:pPr>
        <w:pStyle w:val="ListParagraph"/>
        <w:numPr>
          <w:ilvl w:val="0"/>
          <w:numId w:val="6"/>
        </w:numPr>
        <w:rPr>
          <w:sz w:val="22"/>
          <w:szCs w:val="22"/>
          <w:rPrChange w:author="Dressel, Sherri C (DFG)" w:date="2019-01-09T14:21:22.7191596" w:id="1782702577">
            <w:rPr/>
          </w:rPrChange>
        </w:rPr>
        <w:pPrChange w:author="Dressel, Sherri C (DFG)" w:date="2019-01-09T14:21:22.7191596" w:id="857739351">
          <w:pPr/>
        </w:pPrChange>
      </w:pPr>
      <w:ins w:author="Dressel, Sherri C (DFG)" w:date="2019-01-09T13:52:42.4535615" w:id="1576490234">
        <w:r w:rsidRPr="17926F6B" w:rsidR="17926F6B">
          <w:rPr>
            <w:rFonts w:ascii="Times New Roman" w:hAnsi="Times New Roman"/>
            <w:b w:val="1"/>
            <w:bCs w:val="1"/>
            <w:rPrChange w:author="Dressel, Sherri C (DFG)" w:date="2019-01-09T13:52:42.4535615" w:id="737169426">
              <w:rPr/>
            </w:rPrChange>
          </w:rPr>
          <w:t xml:space="preserve">Review the </w:t>
        </w:r>
      </w:ins>
      <w:ins w:author="Dressel, Sherri C (DFG)" w:date="2019-01-09T13:57:43.4093697" w:id="896480189">
        <w:r w:rsidRPr="17926F6B" w:rsidR="59DDA2CA">
          <w:rPr>
            <w:rFonts w:ascii="Times New Roman" w:hAnsi="Times New Roman"/>
            <w:b w:val="1"/>
            <w:bCs w:val="1"/>
            <w:rPrChange w:author="Dressel, Sherri C (DFG)" w:date="2019-01-09T13:52:42.4535615" w:id="541565870">
              <w:rPr/>
            </w:rPrChange>
          </w:rPr>
          <w:t>ha</w:t>
        </w:r>
      </w:ins>
      <w:ins w:author="Dressel, Sherri C (DFG)" w:date="2019-01-09T13:58:13.9971678" w:id="1440277545">
        <w:r w:rsidRPr="55D8E429" w:rsidR="55D8E429">
          <w:rPr>
            <w:rFonts w:ascii="Times New Roman" w:hAnsi="Times New Roman"/>
            <w:b w:val="1"/>
            <w:bCs w:val="1"/>
            <w:rPrChange w:author="Dressel, Sherri C (DFG)" w:date="2019-01-09T13:58:13.9971678" w:id="2118690364">
              <w:rPr/>
            </w:rPrChange>
          </w:rPr>
          <w:t>rvest</w:t>
        </w:r>
      </w:ins>
      <w:ins w:author="Dressel, Sherri C (DFG)" w:date="2019-01-09T13:52:42.4535615" w:id="789356607">
        <w:r w:rsidRPr="17926F6B" w:rsidR="17926F6B">
          <w:rPr>
            <w:rFonts w:ascii="Times New Roman" w:hAnsi="Times New Roman"/>
            <w:b w:val="1"/>
            <w:bCs w:val="1"/>
            <w:rPrChange w:author="Dressel, Sherri C (DFG)" w:date="2019-01-09T13:52:42.4535615" w:id="1302795439">
              <w:rPr/>
            </w:rPrChange>
          </w:rPr>
          <w:t xml:space="preserve"> rate</w:t>
        </w:r>
      </w:ins>
      <w:ins w:author="Dressel, Sherri C (DFG)" w:date="2019-01-09T13:58:13.9971678" w:id="985031008">
        <w:r w:rsidRPr="55D8E429" w:rsidR="55D8E429">
          <w:rPr>
            <w:rFonts w:ascii="Times New Roman" w:hAnsi="Times New Roman"/>
            <w:b w:val="1"/>
            <w:bCs w:val="1"/>
            <w:rPrChange w:author="Dressel, Sherri C (DFG)" w:date="2019-01-09T13:58:13.9971678" w:id="760726187">
              <w:rPr/>
            </w:rPrChange>
          </w:rPr>
          <w:t xml:space="preserve"> strategy (threshold and target harvest rate)</w:t>
        </w:r>
      </w:ins>
      <w:ins w:author="Dressel, Sherri C (DFG)" w:date="2019-01-09T13:52:42.4535615" w:id="1694687833">
        <w:r w:rsidRPr="17926F6B" w:rsidR="17926F6B">
          <w:rPr>
            <w:rFonts w:ascii="Times New Roman" w:hAnsi="Times New Roman"/>
            <w:rPrChange w:author="Dressel, Sherri C (DFG)" w:date="2019-01-09T13:52:42.4535615" w:id="1404671107">
              <w:rPr/>
            </w:rPrChange>
          </w:rPr>
          <w:t xml:space="preserve">. This would require </w:t>
        </w:r>
      </w:ins>
      <w:ins w:author="Dressel, Sherri C (DFG)" w:date="2019-01-09T14:20:52.3787914" w:id="468982275">
        <w:r w:rsidRPr="17926F6B" w:rsidR="53B99483">
          <w:rPr>
            <w:rFonts w:ascii="Times New Roman" w:hAnsi="Times New Roman"/>
            <w:rPrChange w:author="Dressel, Sherri C (DFG)" w:date="2019-01-09T13:52:42.4535615" w:id="40552803">
              <w:rPr/>
            </w:rPrChange>
          </w:rPr>
          <w:t xml:space="preserve">time from State biomet</w:t>
        </w:r>
      </w:ins>
      <w:ins w:author="Dressel, Sherri C (DFG)" w:date="2019-01-09T14:21:22.7191596" w:id="408707383">
        <w:r w:rsidRPr="17926F6B" w:rsidR="6D7946EF">
          <w:rPr>
            <w:rFonts w:ascii="Times New Roman" w:hAnsi="Times New Roman"/>
            <w:rPrChange w:author="Dressel, Sherri C (DFG)" w:date="2019-01-09T13:52:42.4535615" w:id="1716734733">
              <w:rPr/>
            </w:rPrChange>
          </w:rPr>
          <w:t xml:space="preserve">ric staff as well as funding for </w:t>
        </w:r>
      </w:ins>
      <w:ins w:author="Dressel, Sherri C (DFG)" w:date="2019-01-09T13:52:42.4535615" w:id="2053830151">
        <w:r w:rsidRPr="17926F6B" w:rsidR="17926F6B">
          <w:rPr>
            <w:rFonts w:ascii="Times New Roman" w:hAnsi="Times New Roman"/>
            <w:rPrChange w:author="Dressel, Sherri C (DFG)" w:date="2019-01-09T13:52:42.4535615" w:id="931952052">
              <w:rPr/>
            </w:rPrChange>
          </w:rPr>
          <w:t xml:space="preserve">outside biometric support in the form of a post-doctoral position or as a contractual service. The estimated cost is approximately </w:t>
        </w:r>
        <w:r w:rsidRPr="17926F6B" w:rsidR="17926F6B">
          <w:rPr>
            <w:rFonts w:ascii="Times New Roman" w:hAnsi="Times New Roman"/>
            <w:highlight w:val="yellow"/>
            <w:rPrChange w:author="Dressel, Sherri C (DFG)" w:date="2019-01-09T13:52:42.4535615" w:id="657133859">
              <w:rPr/>
            </w:rPrChange>
          </w:rPr>
          <w:t>$</w:t>
        </w:r>
      </w:ins>
      <w:commentRangeStart w:id="131014762"/>
      <w:ins w:author="Dressel, Sherri C (DFG)" w:date="2019-01-09T13:52:42.4535615" w:id="183325128">
        <w:commentRangeStart w:id="821629616"/>
        <w:r w:rsidRPr="17926F6B" w:rsidR="17926F6B">
          <w:rPr>
            <w:rFonts w:ascii="Times New Roman" w:hAnsi="Times New Roman"/>
            <w:highlight w:val="yellow"/>
            <w:rPrChange w:author="Dressel, Sherri C (DFG)" w:date="2019-01-09T13:52:42.4535615" w:id="7942851">
              <w:rPr/>
            </w:rPrChange>
          </w:rPr>
          <w:t>XXXX</w:t>
        </w:r>
        <w:r w:rsidRPr="17926F6B" w:rsidR="17926F6B">
          <w:rPr>
            <w:rFonts w:ascii="Times New Roman" w:hAnsi="Times New Roman"/>
            <w:rPrChange w:author="Dressel, Sherri C (DFG)" w:date="2019-01-09T13:52:42.4535615" w:id="1072578916">
              <w:rPr/>
            </w:rPrChange>
          </w:rPr>
          <w:t xml:space="preserve"> </w:t>
        </w:r>
      </w:ins>
      <w:commentRangeEnd w:id="131014762"/>
      <w:r>
        <w:rPr>
          <w:rStyle w:val="CommentReference"/>
        </w:rPr>
        <w:commentReference w:id="131014762"/>
      </w:r>
      <w:ins w:author="Dressel, Sherri C (DFG)" w:date="2019-01-09T13:52:42.4535615" w:id="393380646">
        <w:commentRangeEnd w:id="821629616"/>
        <w:r>
          <w:rPr>
            <w:rStyle w:val="CommentReference"/>
          </w:rPr>
          <w:commentReference w:id="821629616"/>
        </w:r>
        <w:r w:rsidRPr="17926F6B" w:rsidR="17926F6B">
          <w:rPr>
            <w:rFonts w:ascii="Times New Roman" w:hAnsi="Times New Roman"/>
            <w:rPrChange w:author="Dressel, Sherri C (DFG)" w:date="2019-01-09T13:52:42.4535615" w:id="1147865950">
              <w:rPr/>
            </w:rPrChange>
          </w:rPr>
          <w:t xml:space="preserve">and take </w:t>
        </w:r>
        <w:r w:rsidRPr="17926F6B" w:rsidR="17926F6B">
          <w:rPr>
            <w:rFonts w:ascii="Times New Roman" w:hAnsi="Times New Roman"/>
            <w:highlight w:val="yellow"/>
            <w:rPrChange w:author="Dressel, Sherri C (DFG)" w:date="2019-01-09T13:52:42.4535615" w:id="1805031945">
              <w:rPr/>
            </w:rPrChange>
          </w:rPr>
          <w:t>XXXX</w:t>
        </w:r>
        <w:r w:rsidRPr="17926F6B" w:rsidR="17926F6B">
          <w:rPr>
            <w:rFonts w:ascii="Times New Roman" w:hAnsi="Times New Roman"/>
            <w:rPrChange w:author="Dressel, Sherri C (DFG)" w:date="2019-01-09T13:52:42.4535615" w:id="965840995">
              <w:rPr/>
            </w:rPrChange>
          </w:rPr>
          <w:t xml:space="preserve"> years to complete.</w:t>
        </w:r>
      </w:ins>
      <w:commentRangeStart w:id="433673353"/>
      <w:commentRangeEnd w:id="433673353"/>
      <w:r>
        <w:rPr>
          <w:rStyle w:val="CommentReference"/>
        </w:rPr>
        <w:commentReference w:id="433673353"/>
      </w:r>
    </w:p>
    <w:p w:rsidR="17926F6B" w:rsidP="17926F6B" w:rsidRDefault="17926F6B" w14:paraId="5E654B8B" w14:textId="0AF23893">
      <w:pPr>
        <w:pStyle w:val="Normal"/>
        <w:ind w:left="360"/>
        <w:rPr>
          <w:rFonts w:ascii="Times New Roman" w:hAnsi="Times New Roman"/>
          <w:rPrChange w:author="Dressel, Sherri C (DFG)" w:date="2019-01-09T13:52:42.4535615" w:id="1841142066">
            <w:rPr/>
          </w:rPrChange>
        </w:rPr>
        <w:pPrChange w:author="Dressel, Sherri C (DFG)" w:date="2019-01-09T13:52:42.4535615" w:id="1581833207">
          <w:pPr/>
        </w:pPrChange>
      </w:pPr>
    </w:p>
    <w:p w:rsidRPr="00E875F2" w:rsidR="00E875F2" w:rsidP="6BFBC2FA" w:rsidRDefault="00E875F2" w14:paraId="77D5D6AC" w14:textId="3ADACEB4" w14:noSpellErr="1">
      <w:pPr>
        <w:tabs>
          <w:tab w:val="right" w:pos="0"/>
          <w:tab w:val="left" w:pos="360"/>
          <w:tab w:val="right" w:pos="5040"/>
          <w:tab w:val="left" w:pos="5400"/>
        </w:tabs>
        <w:rPr>
          <w:rFonts w:ascii="Times New Roman" w:hAnsi="Times New Roman"/>
          <w:rPrChange w:author="Dressel, Sherri C (DFG)" w:date="2019-01-09T14:26:25.328195" w:id="1811661562">
            <w:rPr/>
          </w:rPrChange>
        </w:rPr>
        <w:pPrChange w:author="Dressel, Sherri C (DFG)" w:date="2019-01-09T14:26:25.328195" w:id="38">
          <w:pPr>
            <w:pStyle w:val="ListParagraph"/>
            <w:numPr>
              <w:numId w:val="6"/>
            </w:numPr>
            <w:tabs>
              <w:tab w:val="right" w:pos="0"/>
              <w:tab w:val="left" w:pos="360"/>
              <w:tab w:val="right" w:pos="5040"/>
              <w:tab w:val="left" w:pos="5400"/>
            </w:tabs>
            <w:ind w:hanging="360"/>
          </w:pPr>
        </w:pPrChange>
      </w:pPr>
      <w:moveToRangeStart w:author="Sara Miller" w:date="2018-12-18T14:43:00Z" w:name="move532907536" w:id="39"/>
      <w:moveTo w:author="Sara Miller" w:date="2018-12-18T14:43:00Z" w:id="40">
        <w:del w:author="Dressel, Sherri C (DFG)" w:date="2019-01-09T14:24:24.2055363" w:id="892591227">
          <w:r w:rsidRPr="668C0C40" w:rsidDel="63212F33">
            <w:rPr>
              <w:rFonts w:ascii="Times New Roman" w:hAnsi="Times New Roman"/>
              <w:rPrChange w:author="Buck, Gregory B (DFG)" w:date="2019-01-07T10:18:42.0692713" w:id="1456065091">
                <w:rPr/>
              </w:rPrChange>
            </w:rPr>
            <w:delText xml:space="preserve">Research strategy one would </w:delText>
          </w:r>
          <w:r w:rsidRPr="668C0C40" w:rsidDel="63212F33">
            <w:rPr>
              <w:rFonts w:ascii="Times New Roman" w:hAnsi="Times New Roman"/>
              <w:rPrChange w:author="Buck, Gregory B (DFG)" w:date="2019-01-07T10:18:42.0692713" w:id="687833810">
                <w:rPr/>
              </w:rPrChange>
            </w:rPr>
            <w:delText>v</w:delText>
          </w:r>
        </w:del>
      </w:moveTo>
      <w:ins w:author="Sara Miller" w:date="2018-12-19T08:49:00Z" w:id="42">
        <w:del w:author="Dressel, Sherri C (DFG)" w:date="2019-01-09T14:22:53.3355623" w:id="1968994992">
          <w:r w:rsidRPr="668C0C40" w:rsidDel="140E005F" w:rsidR="000D6D28">
            <w:rPr>
              <w:rFonts w:ascii="Times New Roman" w:hAnsi="Times New Roman"/>
              <w:rPrChange w:author="Buck, Gregory B (DFG)" w:date="2019-01-07T10:18:42.0692713" w:id="164654888">
                <w:rPr>
                  <w:rFonts w:ascii="Times New Roman" w:hAnsi="Times New Roman"/>
                  <w:szCs w:val="24"/>
                </w:rPr>
              </w:rPrChange>
            </w:rPr>
            <w:delText>.</w:delText>
          </w:r>
        </w:del>
      </w:ins>
      <w:moveTo w:author="Sara Miller" w:date="2018-12-18T14:43:00Z" w:id="43">
        <w:del w:author="Sara Miller" w:date="2018-12-19T08:49:00Z" w:id="44">
          <w:r w:rsidRPr="00E875F2" w:rsidDel="000D6D28">
            <w:rPr>
              <w:rFonts w:ascii="Times New Roman" w:hAnsi="Times New Roman"/>
              <w:szCs w:val="24"/>
              <w:rPrChange w:author="Sara Miller" w:date="2018-12-18T14:43:00Z" w:id="45">
                <w:rPr/>
              </w:rPrChange>
            </w:rPr>
            <w:delText>,</w:delText>
          </w:r>
        </w:del>
        <w:del w:author="Dressel, Sherri C (DFG)" w:date="2019-01-09T14:22:53.3355623" w:id="1608535498">
          <w:r w:rsidRPr="668C0C40" w:rsidDel="140E005F">
            <w:rPr>
              <w:rFonts w:ascii="Times New Roman" w:hAnsi="Times New Roman"/>
              <w:rPrChange w:author="Buck, Gregory B (DFG)" w:date="2019-01-07T10:18:42.0692713" w:id="1115435317">
                <w:rPr/>
              </w:rPrChange>
            </w:rPr>
            <w:delText xml:space="preserve"> </w:delText>
          </w:r>
        </w:del>
        <w:r w:rsidRPr="668C0C40">
          <w:rPr>
            <w:rFonts w:ascii="Times New Roman" w:hAnsi="Times New Roman"/>
            <w:rPrChange w:author="Buck, Gregory B (DFG)" w:date="2019-01-07T10:18:42.0692713" w:id="2046934645">
              <w:rPr/>
            </w:rPrChange>
          </w:rPr>
          <w:t xml:space="preserve">Research strategies </w:t>
        </w:r>
        <w:ins w:author="Dressel, Sherri C (DFG)" w:date="2019-01-09T14:23:53.8257856" w:id="1712309642">
          <w:r w:rsidRPr="668C0C40" w:rsidR="65103C02">
            <w:rPr>
              <w:rFonts w:ascii="Times New Roman" w:hAnsi="Times New Roman"/>
              <w:rPrChange w:author="Buck, Gregory B (DFG)" w:date="2019-01-07T10:18:42.0692713" w:id="1171473786">
                <w:rPr/>
              </w:rPrChange>
            </w:rPr>
            <w:t xml:space="preserve">one</w:t>
          </w:r>
        </w:ins>
        <w:del w:author="Dressel, Sherri C (DFG)" w:date="2019-01-09T14:23:53.8257856" w:id="73512375">
          <w:r w:rsidRPr="668C0C40" w:rsidDel="65103C02">
            <w:rPr>
              <w:rFonts w:ascii="Times New Roman" w:hAnsi="Times New Roman"/>
              <w:rPrChange w:author="Buck, Gregory B (DFG)" w:date="2019-01-07T10:18:42.0692713" w:id="732677754">
                <w:rPr/>
              </w:rPrChange>
            </w:rPr>
            <w:delText xml:space="preserve">two</w:delText>
          </w:r>
        </w:del>
        <w:r w:rsidRPr="668C0C40">
          <w:rPr>
            <w:rFonts w:ascii="Times New Roman" w:hAnsi="Times New Roman"/>
            <w:rPrChange w:author="Buck, Gregory B (DFG)" w:date="2019-01-07T10:18:42.0692713" w:id="385346892">
              <w:rPr/>
            </w:rPrChange>
          </w:rPr>
          <w:t xml:space="preserve">, t</w:t>
        </w:r>
        <w:ins w:author="Dressel, Sherri C (DFG)" w:date="2019-01-09T14:23:53.8257856" w:id="589323845">
          <w:r w:rsidRPr="668C0C40" w:rsidR="65103C02">
            <w:rPr>
              <w:rFonts w:ascii="Times New Roman" w:hAnsi="Times New Roman"/>
              <w:rPrChange w:author="Buck, Gregory B (DFG)" w:date="2019-01-07T10:18:42.0692713" w:id="1587169699">
                <w:rPr/>
              </w:rPrChange>
            </w:rPr>
            <w:t xml:space="preserve">wo, and</w:t>
          </w:r>
        </w:ins>
        <w:del w:author="Dressel, Sherri C (DFG)" w:date="2019-01-09T14:23:53.8257856" w:id="464213596">
          <w:r w:rsidRPr="668C0C40" w:rsidDel="65103C02">
            <w:rPr>
              <w:rFonts w:ascii="Times New Roman" w:hAnsi="Times New Roman"/>
              <w:rPrChange w:author="Buck, Gregory B (DFG)" w:date="2019-01-07T10:18:42.0692713" w:id="747413051">
                <w:rPr/>
              </w:rPrChange>
            </w:rPr>
            <w:delText xml:space="preserve">hree, and</w:delText>
          </w:r>
        </w:del>
        <w:r w:rsidRPr="668C0C40">
          <w:rPr>
            <w:rFonts w:ascii="Times New Roman" w:hAnsi="Times New Roman"/>
            <w:rPrChange w:author="Buck, Gregory B (DFG)" w:date="2019-01-07T10:18:42.0692713" w:id="1424169965">
              <w:rPr/>
            </w:rPrChange>
          </w:rPr>
          <w:t xml:space="preserve"> possibly </w:t>
        </w:r>
        <w:ins w:author="Dressel, Sherri C (DFG)" w:date="2019-01-09T14:23:53.8257856" w:id="1944918420">
          <w:r w:rsidRPr="668C0C40" w:rsidR="65103C02">
            <w:rPr>
              <w:rFonts w:ascii="Times New Roman" w:hAnsi="Times New Roman"/>
              <w:rPrChange w:author="Buck, Gregory B (DFG)" w:date="2019-01-07T10:18:42.0692713" w:id="1946049748">
                <w:rPr/>
              </w:rPrChange>
            </w:rPr>
            <w:t xml:space="preserve">three</w:t>
          </w:r>
        </w:ins>
        <w:del w:author="Dressel, Sherri C (DFG)" w:date="2019-01-09T14:23:53.8257856" w:id="461921800">
          <w:r w:rsidRPr="668C0C40" w:rsidDel="65103C02">
            <w:rPr>
              <w:rFonts w:ascii="Times New Roman" w:hAnsi="Times New Roman"/>
              <w:rPrChange w:author="Buck, Gregory B (DFG)" w:date="2019-01-07T10:18:42.0692713" w:id="1030632588">
                <w:rPr/>
              </w:rPrChange>
            </w:rPr>
            <w:delText xml:space="preserve">four</w:delText>
          </w:r>
        </w:del>
        <w:r w:rsidRPr="668C0C40">
          <w:rPr>
            <w:rFonts w:ascii="Times New Roman" w:hAnsi="Times New Roman"/>
            <w:rPrChange w:author="Buck, Gregory B (DFG)" w:date="2019-01-07T10:18:42.0692713" w:id="391283070">
              <w:rPr/>
            </w:rPrChange>
          </w:rPr>
          <w:t xml:space="preserve"> would strengthen our ability to estimate the annual spawning biomass. Research strategies </w:t>
        </w:r>
        <w:ins w:author="Dressel, Sherri C (DFG)" w:date="2019-01-09T14:24:24.2055363" w:id="358750206">
          <w:r w:rsidRPr="668C0C40" w:rsidR="63212F33">
            <w:rPr>
              <w:rFonts w:ascii="Times New Roman" w:hAnsi="Times New Roman"/>
              <w:rPrChange w:author="Buck, Gregory B (DFG)" w:date="2019-01-07T10:18:42.0692713" w:id="1099143960">
                <w:rPr/>
              </w:rPrChange>
            </w:rPr>
            <w:t xml:space="preserve">three</w:t>
          </w:r>
        </w:ins>
        <w:del w:author="Dressel, Sherri C (DFG)" w:date="2019-01-09T14:24:24.2055363" w:id="181699279">
          <w:r w:rsidRPr="668C0C40" w:rsidDel="63212F33">
            <w:rPr>
              <w:rFonts w:ascii="Times New Roman" w:hAnsi="Times New Roman"/>
              <w:rPrChange w:author="Buck, Gregory B (DFG)" w:date="2019-01-07T10:18:42.0692713" w:id="2121205195">
                <w:rPr/>
              </w:rPrChange>
            </w:rPr>
            <w:delText xml:space="preserve">four</w:delText>
          </w:r>
        </w:del>
        <w:r w:rsidRPr="668C0C40">
          <w:rPr>
            <w:rFonts w:ascii="Times New Roman" w:hAnsi="Times New Roman"/>
            <w:rPrChange w:author="Buck, Gregory B (DFG)" w:date="2019-01-07T10:18:42.0692713" w:id="595676016">
              <w:rPr/>
            </w:rPrChange>
          </w:rPr>
          <w:t xml:space="preserve"> and f</w:t>
        </w:r>
        <w:ins w:author="Dressel, Sherri C (DFG)" w:date="2019-01-09T14:24:24.2055363" w:id="57718973">
          <w:r w:rsidRPr="668C0C40" w:rsidR="63212F33">
            <w:rPr>
              <w:rFonts w:ascii="Times New Roman" w:hAnsi="Times New Roman"/>
              <w:rPrChange w:author="Buck, Gregory B (DFG)" w:date="2019-01-07T10:18:42.0692713" w:id="232807734">
                <w:rPr/>
              </w:rPrChange>
            </w:rPr>
            <w:t xml:space="preserve">our</w:t>
          </w:r>
        </w:ins>
        <w:del w:author="Dressel, Sherri C (DFG)" w:date="2019-01-09T14:24:24.2055363" w:id="583386805">
          <w:r w:rsidRPr="668C0C40" w:rsidDel="63212F33">
            <w:rPr>
              <w:rFonts w:ascii="Times New Roman" w:hAnsi="Times New Roman"/>
              <w:rPrChange w:author="Buck, Gregory B (DFG)" w:date="2019-01-07T10:18:42.0692713" w:id="120620204">
                <w:rPr/>
              </w:rPrChange>
            </w:rPr>
            <w:delText xml:space="preserve">ive</w:delText>
          </w:r>
        </w:del>
        <w:r w:rsidRPr="668C0C40">
          <w:rPr>
            <w:rFonts w:ascii="Times New Roman" w:hAnsi="Times New Roman"/>
            <w:rPrChange w:author="Buck, Gregory B (DFG)" w:date="2019-01-07T10:18:42.0692713" w:id="1781624539">
              <w:rPr/>
            </w:rPrChange>
          </w:rPr>
          <w:t xml:space="preserve"> would strengthen our ability to estimate the age composition of the annual spawning biomass.</w:t>
        </w:r>
        <w:ins w:author="Dressel, Sherri C (DFG)" w:date="2019-01-09T14:24:24.2055363" w:id="1407679348">
          <w:r w:rsidRPr="668C0C40" w:rsidR="63212F33">
            <w:rPr>
              <w:rFonts w:ascii="Times New Roman" w:hAnsi="Times New Roman"/>
              <w:rPrChange w:author="Buck, Gregory B (DFG)" w:date="2019-01-07T10:18:42.0692713" w:id="875460106">
                <w:rPr/>
              </w:rPrChange>
            </w:rPr>
            <w:t xml:space="preserve"> Research strateg</w:t>
          </w:r>
        </w:ins>
        <w:ins w:author="Dressel, Sherri C (DFG)" w:date="2019-01-09T14:24:54.4688196" w:id="1541505802">
          <w:r w:rsidRPr="668C0C40" w:rsidR="342E760A">
            <w:rPr>
              <w:rFonts w:ascii="Times New Roman" w:hAnsi="Times New Roman"/>
              <w:rPrChange w:author="Buck, Gregory B (DFG)" w:date="2019-01-07T10:18:42.0692713" w:id="46">
                <w:rPr/>
              </w:rPrChange>
            </w:rPr>
            <w:t xml:space="preserve">y five would allow us to update and validate our current harvest rate strategy.</w:t>
          </w:r>
        </w:ins>
      </w:moveTo>
    </w:p>
    <w:moveToRangeEnd w:id="39"/>
    <w:p w:rsidRPr="00E875F2" w:rsidR="00124F25" w:rsidDel="4B05BCF5" w:rsidP="668C0C40" w:rsidRDefault="00124F25" w14:paraId="0B181EF9" w14:textId="112F6A03" w14:noSpellErr="1">
      <w:pPr>
        <w:tabs>
          <w:tab w:val="right" w:pos="0"/>
          <w:tab w:val="left" w:pos="360"/>
          <w:tab w:val="right" w:pos="5040"/>
          <w:tab w:val="left" w:pos="5400"/>
        </w:tabs>
        <w:rPr>
          <w:ins w:author="Sara Miller" w:date="2018-12-18T14:39:00Z" w:id="47"/>
          <w:del w:author="Dressel, Sherri C (DFG)" w:date="2019-01-09T14:25:25.0035908" w:id="1967952045"/>
          <w:rFonts w:ascii="Times New Roman" w:hAnsi="Times New Roman"/>
          <w:rPrChange w:author="Buck, Gregory B (DFG)" w:date="2019-01-07T10:18:42.0692713" w:id="48">
            <w:rPr>
              <w:ins w:author="Sara Miller" w:date="2018-12-18T14:39:00Z" w:id="49"/>
            </w:rPr>
          </w:rPrChange>
        </w:rPr>
        <w:pPrChange w:author="Buck, Gregory B (DFG)" w:date="2019-01-07T10:18:42.0692713" w:id="847945218">
          <w:pPr>
            <w:tabs>
              <w:tab w:val="right" w:pos="0"/>
              <w:tab w:val="left" w:pos="360"/>
              <w:tab w:val="right" w:pos="5040"/>
              <w:tab w:val="left" w:pos="5400"/>
            </w:tabs>
          </w:pPr>
        </w:pPrChange>
      </w:pPr>
      <w:ins w:author="Sara Miller" w:date="2018-12-18T14:40:00Z" w:id="50">
        <w:del w:author="Dressel, Sherri C (DFG)" w:date="2019-01-09T14:25:25.0035908" w:id="175520721">
          <w:r w:rsidRPr="00E875F2" w:rsidDel="4B05BCF5">
            <w:rPr>
              <w:rFonts w:ascii="Times New Roman" w:hAnsi="Times New Roman"/>
              <w:b w:val="1"/>
              <w:bCs w:val="1"/>
              <w:rPrChange w:author="Sara Miller" w:date="2018-12-18T14:43:00Z" w:id="51">
                <w:rPr/>
              </w:rPrChange>
            </w:rPr>
            <w:delText>Review the exploitation rate</w:delText>
          </w:r>
          <w:r w:rsidRPr="00E875F2" w:rsidDel="4B05BCF5" w:rsidR="00825F6A">
            <w:rPr>
              <w:rFonts w:ascii="Times New Roman" w:hAnsi="Times New Roman"/>
              <w:rPrChange w:author="Sara Miller" w:date="2018-12-18T14:43:00Z" w:id="52">
                <w:rPr/>
              </w:rPrChange>
            </w:rPr>
            <w:delText>.</w:delText>
          </w:r>
        </w:del>
      </w:ins>
    </w:p>
    <w:p w:rsidR="007859B9" w:rsidDel="4B05BCF5" w:rsidP="34100B9F" w:rsidRDefault="34100B9F" w14:paraId="70633E89" w14:textId="7FE9AC5D">
      <w:pPr>
        <w:tabs>
          <w:tab w:val="right" w:pos="0"/>
          <w:tab w:val="left" w:pos="360"/>
          <w:tab w:val="right" w:pos="5040"/>
          <w:tab w:val="left" w:pos="5400"/>
        </w:tabs>
        <w:rPr>
          <w:del w:author="Dressel, Sherri C (DFG)" w:date="2019-01-09T14:25:25.0035908" w:id="1120990084"/>
          <w:rFonts w:ascii="Times New Roman" w:hAnsi="Times New Roman"/>
        </w:rPr>
      </w:pPr>
      <w:del w:author="Dressel, Sherri C (DFG)" w:date="2019-01-09T14:25:25.0035908" w:id="406225472">
        <w:r w:rsidRPr="34100B9F" w:rsidDel="4B05BCF5">
          <w:rPr>
            <w:rFonts w:ascii="Times New Roman" w:hAnsi="Times New Roman"/>
          </w:rPr>
          <w:delText>Current regulations allow a</w:delText>
        </w:r>
      </w:del>
      <w:ins w:author="Sara Miller" w:date="2018-12-18T14:02:00Z" w:id="53">
        <w:del w:author="Dressel, Sherri C (DFG)" w:date="2019-01-09T14:25:25.0035908" w:id="1673990800">
          <w:r w:rsidDel="4B05BCF5" w:rsidR="008962EA">
            <w:rPr>
              <w:rFonts w:ascii="Times New Roman" w:hAnsi="Times New Roman"/>
            </w:rPr>
            <w:delText>n</w:delText>
          </w:r>
        </w:del>
      </w:ins>
      <w:del w:author="Dressel, Sherri C (DFG)" w:date="2019-01-09T14:25:25.0035908" w:id="1047943152">
        <w:r w:rsidRPr="34100B9F" w:rsidDel="4B05BCF5">
          <w:rPr>
            <w:rFonts w:ascii="Times New Roman" w:hAnsi="Times New Roman"/>
          </w:rPr>
          <w:delText xml:space="preserve"> exploitation rate of 20% of the available </w:delText>
        </w:r>
      </w:del>
      <w:del w:author="Sara Miller" w:date="2018-12-18T14:17:00Z" w:id="54">
        <w:r w:rsidRPr="34100B9F" w:rsidDel="00614C20">
          <w:rPr>
            <w:rFonts w:ascii="Times New Roman" w:hAnsi="Times New Roman"/>
          </w:rPr>
          <w:delText xml:space="preserve">spawning </w:delText>
        </w:r>
      </w:del>
      <w:ins w:author="Sara Miller" w:date="2018-12-18T14:17:00Z" w:id="55">
        <w:del w:author="Dressel, Sherri C (DFG)" w:date="2019-01-09T14:25:25.0035908" w:id="924710071">
          <w:r w:rsidDel="4B05BCF5" w:rsidR="00614C20">
            <w:rPr>
              <w:rFonts w:ascii="Times New Roman" w:hAnsi="Times New Roman"/>
            </w:rPr>
            <w:delText>mature</w:delText>
          </w:r>
          <w:r w:rsidRPr="34100B9F" w:rsidDel="4B05BCF5" w:rsidR="00614C20">
            <w:rPr>
              <w:rFonts w:ascii="Times New Roman" w:hAnsi="Times New Roman"/>
            </w:rPr>
            <w:delText xml:space="preserve"> </w:delText>
          </w:r>
        </w:del>
      </w:ins>
      <w:del w:author="Dressel, Sherri C (DFG)" w:date="2019-01-09T14:25:25.0035908" w:id="628696416">
        <w:r w:rsidRPr="34100B9F" w:rsidDel="4B05BCF5">
          <w:rPr>
            <w:rFonts w:ascii="Times New Roman" w:hAnsi="Times New Roman"/>
          </w:rPr>
          <w:delText xml:space="preserve">biomass (5 AAC 27.865). This exploitation rate is based on (Funk and Rowell, 1995). </w:delText>
        </w:r>
      </w:del>
      <w:del w:author="Sara Miller" w:date="2018-12-18T14:10:00Z" w:id="56">
        <w:r w:rsidRPr="34100B9F" w:rsidDel="004C2C53">
          <w:rPr>
            <w:rFonts w:ascii="Times New Roman" w:hAnsi="Times New Roman"/>
          </w:rPr>
          <w:delText>Given that t</w:delText>
        </w:r>
      </w:del>
      <w:ins w:author="Sara Miller" w:date="2018-12-18T14:10:00Z" w:id="57">
        <w:del w:author="Dressel, Sherri C (DFG)" w:date="2019-01-09T14:25:25.0035908" w:id="1322309871">
          <w:r w:rsidDel="4B05BCF5" w:rsidR="004C2C53">
            <w:rPr>
              <w:rFonts w:ascii="Times New Roman" w:hAnsi="Times New Roman"/>
            </w:rPr>
            <w:delText>T</w:delText>
          </w:r>
        </w:del>
      </w:ins>
      <w:del w:author="Dressel, Sherri C (DFG)" w:date="2019-01-09T14:25:25.0035908" w:id="396950736">
        <w:r w:rsidRPr="34100B9F" w:rsidDel="4B05BCF5">
          <w:rPr>
            <w:rFonts w:ascii="Times New Roman" w:hAnsi="Times New Roman"/>
          </w:rPr>
          <w:delText xml:space="preserve">his analysis is over two decades </w:delText>
        </w:r>
        <w:r w:rsidRPr="00AC1755" w:rsidDel="4B05BCF5">
          <w:rPr>
            <w:rFonts w:ascii="Times New Roman" w:hAnsi="Times New Roman" w:cs="Times New Roman"/>
          </w:rPr>
          <w:delText xml:space="preserve">old, </w:delText>
        </w:r>
      </w:del>
      <w:ins w:author="Sara Miller" w:date="2018-12-18T14:10:00Z" w:id="58">
        <w:del w:author="Dressel, Sherri C (DFG)" w:date="2019-01-09T14:25:25.0035908" w:id="195220350">
          <w:r w:rsidRPr="00614C20" w:rsidDel="4B05BCF5" w:rsidR="00BC1287">
            <w:rPr>
              <w:rFonts w:ascii="Times New Roman" w:hAnsi="Times New Roman" w:cs="Times New Roman"/>
            </w:rPr>
            <w:delText xml:space="preserve">and </w:delText>
          </w:r>
          <w:r w:rsidRPr="00AC1755" w:rsidDel="4B05BCF5" w:rsidR="00BC1287">
            <w:rPr>
              <w:rFonts w:ascii="Times New Roman" w:hAnsi="Times New Roman" w:cs="Times New Roman"/>
              <w:rPrChange w:author="Sara Miller" w:date="2018-12-18T14:12:00Z" w:id="59">
                <w:rPr/>
              </w:rPrChange>
            </w:rPr>
            <w:delText xml:space="preserve">if </w:delText>
          </w:r>
        </w:del>
        <w:proofErr w:type="spellStart"/>
        <w:del w:author="Dressel, Sherri C (DFG)" w:date="2019-01-09T14:25:25.0035908" w:id="1157666729">
          <w:r w:rsidRPr="00AC1755" w:rsidDel="4B05BCF5" w:rsidR="00BC1287">
            <w:rPr>
              <w:rFonts w:ascii="Times New Roman" w:hAnsi="Times New Roman" w:cs="Times New Roman"/>
              <w:rPrChange w:author="Sara Miller" w:date="2018-12-18T14:12:00Z" w:id="60">
                <w:rPr/>
              </w:rPrChange>
            </w:rPr>
            <w:delText>Togiak</w:delText>
          </w:r>
        </w:del>
        <w:proofErr w:type="spellEnd"/>
        <w:del w:author="Dressel, Sherri C (DFG)" w:date="2019-01-09T14:25:25.0035908" w:id="951080817">
          <w:r w:rsidRPr="00AC1755" w:rsidDel="4B05BCF5" w:rsidR="00BC1287">
            <w:rPr>
              <w:rFonts w:ascii="Times New Roman" w:hAnsi="Times New Roman" w:cs="Times New Roman"/>
              <w:rPrChange w:author="Sara Miller" w:date="2018-12-18T14:12:00Z" w:id="61">
                <w:rPr/>
              </w:rPrChange>
            </w:rPr>
            <w:delText xml:space="preserve"> or other </w:delText>
          </w:r>
        </w:del>
      </w:ins>
      <w:ins w:author="Sara Miller" w:date="2018-12-19T08:50:00Z" w:id="62">
        <w:del w:author="Dressel, Sherri C (DFG)" w:date="2019-01-09T14:25:25.0035908" w:id="1321806126">
          <w:r w:rsidRPr="009A536D" w:rsidDel="4B05BCF5" w:rsidR="00EE5BCB">
            <w:rPr>
              <w:rFonts w:ascii="Times New Roman" w:hAnsi="Times New Roman" w:cs="Times New Roman"/>
            </w:rPr>
            <w:delText xml:space="preserve">eastern Bering Sea (EBS) </w:delText>
          </w:r>
        </w:del>
      </w:ins>
      <w:ins w:author="Sara Miller" w:date="2018-12-18T14:10:00Z" w:id="63">
        <w:del w:author="Dressel, Sherri C (DFG)" w:date="2019-01-09T14:25:25.0035908" w:id="672638606">
          <w:r w:rsidRPr="00AC1755" w:rsidDel="4B05BCF5" w:rsidR="00BC1287">
            <w:rPr>
              <w:rFonts w:ascii="Times New Roman" w:hAnsi="Times New Roman" w:cs="Times New Roman"/>
              <w:rPrChange w:author="Sara Miller" w:date="2018-12-18T14:12:00Z" w:id="64">
                <w:rPr/>
              </w:rPrChange>
            </w:rPr>
            <w:delText>herring stocks decline, whether due to environmental changes or inadvertent overharvest, there are additional consequences beyond closure of the herring fishery and ecosystem impacts</w:delText>
          </w:r>
          <w:r w:rsidRPr="008E73A9" w:rsidDel="4B05BCF5" w:rsidR="004C2C53">
            <w:rPr>
              <w:rFonts w:ascii="Times New Roman" w:hAnsi="Times New Roman" w:cs="Times New Roman"/>
              <w:rPrChange w:author="Sara Miller" w:date="2018-12-18T14:32:00Z" w:id="65">
                <w:rPr/>
              </w:rPrChange>
            </w:rPr>
            <w:delText>.</w:delText>
          </w:r>
        </w:del>
      </w:ins>
      <w:ins w:author="Sara Miller" w:date="2018-12-18T14:32:00Z" w:id="66">
        <w:del w:author="Dressel, Sherri C (DFG)" w:date="2019-01-09T14:25:25.0035908" w:id="678805514">
          <w:r w:rsidRPr="008E73A9" w:rsidDel="4B05BCF5" w:rsidR="008E73A9">
            <w:rPr>
              <w:rFonts w:ascii="Times New Roman" w:hAnsi="Times New Roman" w:cs="Times New Roman"/>
              <w:rPrChange w:author="Sara Miller" w:date="2018-12-18T14:32:00Z" w:id="67">
                <w:rPr/>
              </w:rPrChange>
            </w:rPr>
            <w:delText xml:space="preserve"> Lower biomass of herring will create tighter restrictions on the EBS groundfish fisheries (primarily pollock) that could lead to higher prohibited species catch (PSC) of Chinook and chum salmon. The PSC limit for herring is set as 1% of the combined forecast of all herring stocks in the EBS. If this limit is exceeded by the EBS groundfish fisheries, closed areas are implemented to protect herring, which can push the pollock fleet into areas of higher salmon PSC.</w:delText>
          </w:r>
        </w:del>
      </w:ins>
      <w:ins w:author="Sara Miller" w:date="2018-12-18T14:10:00Z" w:id="68">
        <w:del w:author="Dressel, Sherri C (DFG)" w:date="2019-01-09T14:25:25.0035908" w:id="1003344548">
          <w:r w:rsidRPr="00AC1755" w:rsidDel="4B05BCF5" w:rsidR="004C2C53">
            <w:rPr>
              <w:rFonts w:ascii="Times New Roman" w:hAnsi="Times New Roman" w:cs="Times New Roman"/>
              <w:rPrChange w:author="Sara Miller" w:date="2018-12-18T14:12:00Z" w:id="69">
                <w:rPr/>
              </w:rPrChange>
            </w:rPr>
            <w:delText xml:space="preserve"> Therefore,</w:delText>
          </w:r>
          <w:r w:rsidRPr="00AC1755" w:rsidDel="4B05BCF5" w:rsidR="00BC1287">
            <w:rPr>
              <w:rFonts w:ascii="Times New Roman" w:hAnsi="Times New Roman" w:cs="Times New Roman"/>
              <w:rPrChange w:author="Sara Miller" w:date="2018-12-18T14:12:00Z" w:id="70">
                <w:rPr/>
              </w:rPrChange>
            </w:rPr>
            <w:delText xml:space="preserve"> </w:delText>
          </w:r>
        </w:del>
      </w:ins>
      <w:del w:author="Dressel, Sherri C (DFG)" w:date="2019-01-09T14:25:25.0035908" w:id="1707087176">
        <w:r w:rsidRPr="00AC1755" w:rsidDel="4B05BCF5">
          <w:rPr>
            <w:rFonts w:ascii="Times New Roman" w:hAnsi="Times New Roman" w:cs="Times New Roman"/>
          </w:rPr>
          <w:delText xml:space="preserve">it </w:delText>
        </w:r>
      </w:del>
      <w:del w:author="Sara Miller" w:date="2018-12-18T14:17:00Z" w:id="71">
        <w:r w:rsidRPr="00AC1755" w:rsidDel="00EE4A76">
          <w:rPr>
            <w:rFonts w:ascii="Times New Roman" w:hAnsi="Times New Roman" w:cs="Times New Roman"/>
          </w:rPr>
          <w:delText>would be worth</w:delText>
        </w:r>
      </w:del>
      <w:ins w:author="Sara Miller" w:date="2018-12-18T14:17:00Z" w:id="72">
        <w:del w:author="Dressel, Sherri C (DFG)" w:date="2019-01-09T14:25:25.0035908" w:id="2051790445">
          <w:r w:rsidDel="4B05BCF5" w:rsidR="00EE4A76">
            <w:rPr>
              <w:rFonts w:ascii="Times New Roman" w:hAnsi="Times New Roman" w:cs="Times New Roman"/>
            </w:rPr>
            <w:delText xml:space="preserve">is </w:delText>
          </w:r>
        </w:del>
      </w:ins>
      <w:del w:author="Sara Miller" w:date="2018-12-19T08:51:00Z" w:id="73">
        <w:r w:rsidRPr="00AC1755" w:rsidDel="003F731F">
          <w:rPr>
            <w:rFonts w:ascii="Times New Roman" w:hAnsi="Times New Roman" w:cs="Times New Roman"/>
          </w:rPr>
          <w:delText xml:space="preserve"> </w:delText>
        </w:r>
      </w:del>
      <w:ins w:author="Sara Miller" w:date="2018-12-18T14:18:00Z" w:id="74">
        <w:del w:author="Dressel, Sherri C (DFG)" w:date="2019-01-09T14:25:25.0035908" w:id="2036814901">
          <w:r w:rsidDel="4B05BCF5" w:rsidR="00A50CEC">
            <w:rPr>
              <w:rFonts w:ascii="Times New Roman" w:hAnsi="Times New Roman" w:cs="Times New Roman"/>
            </w:rPr>
            <w:delText xml:space="preserve">crucial to </w:delText>
          </w:r>
        </w:del>
      </w:ins>
      <w:del w:author="Dressel, Sherri C (DFG)" w:date="2019-01-09T14:25:25.0035908" w:id="2122011947">
        <w:r w:rsidRPr="00AC1755" w:rsidDel="4B05BCF5">
          <w:rPr>
            <w:rFonts w:ascii="Times New Roman" w:hAnsi="Times New Roman" w:cs="Times New Roman"/>
          </w:rPr>
          <w:delText>repea</w:delText>
        </w:r>
      </w:del>
      <w:ins w:author="Sara Miller" w:date="2018-12-18T14:18:00Z" w:id="75">
        <w:del w:author="Dressel, Sherri C (DFG)" w:date="2019-01-09T14:25:25.0035908" w:id="299849383">
          <w:r w:rsidDel="4B05BCF5" w:rsidR="00A50CEC">
            <w:rPr>
              <w:rFonts w:ascii="Times New Roman" w:hAnsi="Times New Roman" w:cs="Times New Roman"/>
            </w:rPr>
            <w:delText>t</w:delText>
          </w:r>
        </w:del>
      </w:ins>
      <w:del w:author="Sara Miller" w:date="2018-12-18T14:18:00Z" w:id="76">
        <w:r w:rsidRPr="00AC1755" w:rsidDel="00A50CEC">
          <w:rPr>
            <w:rFonts w:ascii="Times New Roman" w:hAnsi="Times New Roman" w:cs="Times New Roman"/>
          </w:rPr>
          <w:delText>ting</w:delText>
        </w:r>
      </w:del>
      <w:del w:author="Dressel, Sherri C (DFG)" w:date="2019-01-09T14:25:25.0035908" w:id="244377324">
        <w:r w:rsidRPr="00AC1755" w:rsidDel="4B05BCF5">
          <w:rPr>
            <w:rFonts w:ascii="Times New Roman" w:hAnsi="Times New Roman" w:cs="Times New Roman"/>
          </w:rPr>
          <w:delText xml:space="preserve"> this analysis with an updated dataset. </w:delText>
        </w:r>
      </w:del>
      <w:moveToRangeStart w:author="Sara Miller" w:date="2018-12-19T08:51:00Z" w:name="move532972813" w:id="77"/>
      <w:moveTo w:author="Sara Miller" w:date="2018-12-19T08:51:00Z" w:id="78">
        <w:del w:author="Dressel, Sherri C (DFG)" w:date="2019-01-09T14:25:25.0035908" w:id="1583766973">
          <w:r w:rsidRPr="34100B9F" w:rsidDel="4B05BCF5" w:rsidR="00AF343E">
            <w:rPr>
              <w:rFonts w:ascii="Times New Roman" w:hAnsi="Times New Roman"/>
            </w:rPr>
            <w:delText>It would not be possible to conduct this analysis in-house given current staffing and work load.</w:delText>
          </w:r>
        </w:del>
      </w:moveTo>
      <w:moveToRangeEnd w:id="77"/>
      <w:ins w:author="Sara Miller" w:date="2018-12-19T08:51:00Z" w:id="79">
        <w:del w:author="Dressel, Sherri C (DFG)" w:date="2019-01-09T14:25:25.0035908" w:id="848851385">
          <w:r w:rsidDel="4B05BCF5" w:rsidR="00AF343E">
            <w:rPr>
              <w:rFonts w:ascii="Times New Roman" w:hAnsi="Times New Roman"/>
            </w:rPr>
            <w:delText xml:space="preserve"> Therefore, </w:delText>
          </w:r>
          <w:r w:rsidDel="4B05BCF5" w:rsidR="00AF343E">
            <w:rPr>
              <w:rFonts w:ascii="Times New Roman" w:hAnsi="Times New Roman" w:cs="Times New Roman"/>
            </w:rPr>
            <w:delText>t</w:delText>
          </w:r>
        </w:del>
      </w:ins>
      <w:del w:author="Sara Miller" w:date="2018-12-19T08:51:00Z" w:id="80">
        <w:r w:rsidRPr="00AC1755" w:rsidDel="00AF343E">
          <w:rPr>
            <w:rFonts w:ascii="Times New Roman" w:hAnsi="Times New Roman" w:cs="Times New Roman"/>
          </w:rPr>
          <w:delText>T</w:delText>
        </w:r>
      </w:del>
      <w:del w:author="Dressel, Sherri C (DFG)" w:date="2019-01-09T14:25:25.0035908" w:id="1795354247">
        <w:r w:rsidRPr="00AC1755" w:rsidDel="4B05BCF5">
          <w:rPr>
            <w:rFonts w:ascii="Times New Roman" w:hAnsi="Times New Roman" w:cs="Times New Roman"/>
          </w:rPr>
          <w:delText xml:space="preserve">his analysis could be accomplished by </w:delText>
        </w:r>
      </w:del>
      <w:ins w:author="Sara Miller" w:date="2018-12-18T14:11:00Z" w:id="81">
        <w:del w:author="Dressel, Sherri C (DFG)" w:date="2019-01-09T14:25:25.0035908" w:id="260031845">
          <w:r w:rsidRPr="00614C20" w:rsidDel="4B05BCF5" w:rsidR="00734581">
            <w:rPr>
              <w:rFonts w:ascii="Times New Roman" w:hAnsi="Times New Roman" w:cs="Times New Roman"/>
            </w:rPr>
            <w:delText xml:space="preserve">either </w:delText>
          </w:r>
        </w:del>
      </w:ins>
      <w:del w:author="Dressel, Sherri C (DFG)" w:date="2019-01-09T14:25:25.0035908" w:id="485707129">
        <w:r w:rsidRPr="00614C20" w:rsidDel="4B05BCF5">
          <w:rPr>
            <w:rFonts w:ascii="Times New Roman" w:hAnsi="Times New Roman" w:cs="Times New Roman"/>
          </w:rPr>
          <w:delText>an</w:delText>
        </w:r>
        <w:r w:rsidRPr="34100B9F" w:rsidDel="4B05BCF5">
          <w:rPr>
            <w:rFonts w:ascii="Times New Roman" w:hAnsi="Times New Roman"/>
          </w:rPr>
          <w:delText xml:space="preserve"> outside contractor or as part of a post-doctorate. </w:delText>
        </w:r>
      </w:del>
      <w:moveFromRangeStart w:author="Sara Miller" w:date="2018-12-19T08:51:00Z" w:name="move532972813" w:id="82"/>
      <w:moveFrom w:author="Sara Miller" w:date="2018-12-19T08:51:00Z" w:id="83">
        <w:r w:rsidRPr="34100B9F" w:rsidDel="00AF343E">
          <w:rPr>
            <w:rFonts w:ascii="Times New Roman" w:hAnsi="Times New Roman"/>
          </w:rPr>
          <w:t>It would not be possible to conduct this analysis in-house given current staffing and work load.</w:t>
        </w:r>
      </w:moveFrom>
      <w:moveFromRangeEnd w:id="82"/>
    </w:p>
    <w:p w:rsidR="00124F25" w:rsidP="00C260A7" w:rsidRDefault="00124F25" w14:paraId="413AC500" w14:textId="06A475C8">
      <w:pPr>
        <w:tabs>
          <w:tab w:val="right" w:pos="0"/>
          <w:tab w:val="left" w:pos="360"/>
          <w:tab w:val="right" w:pos="5040"/>
          <w:tab w:val="left" w:pos="5400"/>
        </w:tabs>
        <w:rPr>
          <w:ins w:author="Sara Miller" w:date="2018-12-18T14:40:00Z" w:id="84"/>
          <w:rFonts w:ascii="Times New Roman" w:hAnsi="Times New Roman"/>
          <w:szCs w:val="24"/>
        </w:rPr>
      </w:pPr>
      <w:ins w:author="Sara Miller" w:date="2018-12-18T14:40:00Z" w:id="85">
        <w:r w:rsidRPr="34100B9F">
          <w:rPr>
            <w:rFonts w:ascii="Times New Roman" w:hAnsi="Times New Roman"/>
            <w:b/>
            <w:bCs/>
          </w:rPr>
          <w:t xml:space="preserve">Provide a second aircraft and aircrew stationed either in </w:t>
        </w:r>
        <w:proofErr w:type="spellStart"/>
        <w:r w:rsidRPr="34100B9F">
          <w:rPr>
            <w:rFonts w:ascii="Times New Roman" w:hAnsi="Times New Roman"/>
            <w:b/>
            <w:bCs/>
          </w:rPr>
          <w:t>Togiak</w:t>
        </w:r>
        <w:proofErr w:type="spellEnd"/>
        <w:r w:rsidRPr="34100B9F">
          <w:rPr>
            <w:rFonts w:ascii="Times New Roman" w:hAnsi="Times New Roman"/>
            <w:b/>
            <w:bCs/>
          </w:rPr>
          <w:t xml:space="preserve"> or Dillingham</w:t>
        </w:r>
        <w:r w:rsidRPr="34100B9F">
          <w:rPr>
            <w:rFonts w:ascii="Times New Roman" w:hAnsi="Times New Roman"/>
          </w:rPr>
          <w:t>.</w:t>
        </w:r>
      </w:ins>
    </w:p>
    <w:p w:rsidR="00933F58" w:rsidP="00C260A7" w:rsidRDefault="00933F58" w14:paraId="3BF6D126" w14:textId="2EC47149">
      <w:pPr>
        <w:tabs>
          <w:tab w:val="right" w:pos="0"/>
          <w:tab w:val="left" w:pos="360"/>
          <w:tab w:val="right" w:pos="5040"/>
          <w:tab w:val="left" w:pos="5400"/>
        </w:tabs>
        <w:rPr>
          <w:rFonts w:ascii="Times New Roman" w:hAnsi="Times New Roman"/>
          <w:szCs w:val="24"/>
        </w:rPr>
      </w:pPr>
      <w:r>
        <w:rPr>
          <w:rFonts w:ascii="Times New Roman" w:hAnsi="Times New Roman"/>
          <w:szCs w:val="24"/>
        </w:rPr>
        <w:t>Our current aerial survey protocol is to fly at 3,000 ft in a small aircraft with two surveyors on board. Surveyors sit on opposite sides of the aircraft and cover</w:t>
      </w:r>
      <w:commentRangeStart w:id="86"/>
      <w:r>
        <w:rPr>
          <w:rFonts w:ascii="Times New Roman" w:hAnsi="Times New Roman"/>
          <w:szCs w:val="24"/>
        </w:rPr>
        <w:t xml:space="preserve">……………. </w:t>
      </w:r>
      <w:commentRangeEnd w:id="86"/>
      <w:r>
        <w:rPr>
          <w:rStyle w:val="CommentReference"/>
        </w:rPr>
        <w:commentReference w:id="86"/>
      </w:r>
    </w:p>
    <w:p w:rsidR="002610D2" w:rsidP="34100B9F" w:rsidRDefault="34100B9F" w14:paraId="39A7D208" w14:textId="1566A0F2" w14:noSpellErr="1">
      <w:pPr>
        <w:tabs>
          <w:tab w:val="right" w:pos="0"/>
          <w:tab w:val="left" w:pos="360"/>
          <w:tab w:val="right" w:pos="5040"/>
          <w:tab w:val="left" w:pos="5400"/>
        </w:tabs>
        <w:rPr>
          <w:rFonts w:ascii="Times New Roman" w:hAnsi="Times New Roman"/>
        </w:rPr>
      </w:pPr>
      <w:r w:rsidRPr="34100B9F">
        <w:rPr>
          <w:rFonts w:ascii="Times New Roman" w:hAnsi="Times New Roman"/>
        </w:rPr>
        <w:t xml:space="preserve">Improving our estimate of the total spawning biomass has more potential to improve our forecast accuracy than improvements in our ability to accurately estimate the age composition of the spawning biomass</w:t>
      </w:r>
      <w:ins w:author="Dressel, Sherri C (DFG)" w:date="2019-01-09T14:26:25.328195" w:id="1499510159">
        <w:r w:rsidRPr="34100B9F" w:rsidR="6BFBC2FA">
          <w:rPr>
            <w:rFonts w:ascii="Times New Roman" w:hAnsi="Times New Roman"/>
          </w:rPr>
          <w:t xml:space="preserve"> and </w:t>
        </w:r>
      </w:ins>
      <w:ins w:author="Dressel, Sherri C (DFG)" w:date="2019-01-09T14:27:25.7651718" w:id="1771014117">
        <w:r w:rsidRPr="34100B9F" w:rsidR="49720BF0">
          <w:rPr>
            <w:rFonts w:ascii="Times New Roman" w:hAnsi="Times New Roman"/>
          </w:rPr>
          <w:t xml:space="preserve">ma</w:t>
        </w:r>
      </w:ins>
      <w:ins w:author="Dressel, Sherri C (DFG)" w:date="2019-01-09T14:26:25.328195" w:id="461683000">
        <w:r w:rsidRPr="34100B9F" w:rsidR="6BFBC2FA">
          <w:rPr>
            <w:rFonts w:ascii="Times New Roman" w:hAnsi="Times New Roman"/>
          </w:rPr>
          <w:t xml:space="preserve">y </w:t>
        </w:r>
      </w:ins>
      <w:ins w:author="Dressel, Sherri C (DFG)" w:date="2019-01-09T14:26:55.4551789" w:id="245642407">
        <w:r w:rsidRPr="34100B9F" w:rsidR="691F3B19">
          <w:rPr>
            <w:rFonts w:ascii="Times New Roman" w:hAnsi="Times New Roman"/>
          </w:rPr>
          <w:t xml:space="preserve">ha</w:t>
        </w:r>
      </w:ins>
      <w:ins w:author="Dressel, Sherri C (DFG)" w:date="2019-01-09T14:27:25.7651718" w:id="192786610">
        <w:r w:rsidRPr="34100B9F" w:rsidR="49720BF0">
          <w:rPr>
            <w:rFonts w:ascii="Times New Roman" w:hAnsi="Times New Roman"/>
          </w:rPr>
          <w:t xml:space="preserve">ve</w:t>
        </w:r>
      </w:ins>
      <w:ins w:author="Dressel, Sherri C (DFG)" w:date="2019-01-09T14:26:55.4551789" w:id="2108103869">
        <w:r w:rsidRPr="34100B9F" w:rsidR="691F3B19">
          <w:rPr>
            <w:rFonts w:ascii="Times New Roman" w:hAnsi="Times New Roman"/>
          </w:rPr>
          <w:t xml:space="preserve"> a larger influence on the GHL than </w:t>
        </w:r>
      </w:ins>
      <w:ins w:author="Dressel, Sherri C (DFG)" w:date="2019-01-09T14:27:25.7651718" w:id="2073673468">
        <w:r w:rsidRPr="34100B9F" w:rsidR="49720BF0">
          <w:rPr>
            <w:rFonts w:ascii="Times New Roman" w:hAnsi="Times New Roman"/>
          </w:rPr>
          <w:t xml:space="preserve">re-</w:t>
        </w:r>
      </w:ins>
      <w:ins w:author="Dressel, Sherri C (DFG)" w:date="2019-01-09T14:27:56.0819185" w:id="460997370">
        <w:r w:rsidRPr="34100B9F" w:rsidR="49720BF0">
          <w:rPr>
            <w:rFonts w:ascii="Times New Roman" w:hAnsi="Times New Roman"/>
          </w:rPr>
          <w:t xml:space="preserve">evaluating</w:t>
        </w:r>
      </w:ins>
      <w:ins w:author="Dressel, Sherri C (DFG)" w:date="2019-01-09T14:27:25.7651718" w:id="1820579002">
        <w:r w:rsidRPr="34100B9F" w:rsidR="49720BF0">
          <w:rPr>
            <w:rFonts w:ascii="Times New Roman" w:hAnsi="Times New Roman"/>
          </w:rPr>
          <w:t xml:space="preserve"> our harvest rate strategy</w:t>
        </w:r>
      </w:ins>
      <w:r w:rsidRPr="34100B9F">
        <w:rPr>
          <w:rFonts w:ascii="Times New Roman" w:hAnsi="Times New Roman"/>
        </w:rPr>
        <w:t xml:space="preserve">. Our single largest difficulty in estimating the total run biomass is that our method is dependent on being able to estimate the biomass during a short period when the spawning biomass of herring is at its peak biomass. There are several areas of research that </w:t>
      </w:r>
      <w:ins w:author="Sara Miller" w:date="2018-12-18T14:34:00Z" w:id="87">
        <w:r w:rsidR="003F3271">
          <w:rPr>
            <w:rFonts w:ascii="Times New Roman" w:hAnsi="Times New Roman"/>
          </w:rPr>
          <w:t>could</w:t>
        </w:r>
        <w:r w:rsidR="003A5588">
          <w:rPr>
            <w:rFonts w:ascii="Times New Roman" w:hAnsi="Times New Roman"/>
          </w:rPr>
          <w:t xml:space="preserve"> </w:t>
        </w:r>
      </w:ins>
      <w:del w:author="Sara Miller" w:date="2018-12-18T14:34:00Z" w:id="88">
        <w:r w:rsidRPr="34100B9F" w:rsidDel="003F3271">
          <w:rPr>
            <w:rFonts w:ascii="Times New Roman" w:hAnsi="Times New Roman"/>
          </w:rPr>
          <w:delText xml:space="preserve">we believe might </w:delText>
        </w:r>
      </w:del>
      <w:ins w:author="Dressel, Sherri C (DFG)" w:date="2019-01-09T14:27:56.0819185" w:id="12955819">
        <w:r w:rsidRPr="34100B9F">
          <w:rPr>
            <w:rFonts w:ascii="Times New Roman" w:hAnsi="Times New Roman"/>
          </w:rPr>
          <w:t xml:space="preserve">improve the precision </w:t>
        </w:r>
      </w:ins>
      <w:ins w:author="Dressel, Sherri C (DFG)" w:date="2019-01-09T14:28:26.5563348" w:id="741359031">
        <w:r w:rsidRPr="34100B9F" w:rsidR="004A197D">
          <w:rPr>
            <w:rFonts w:ascii="Times New Roman" w:hAnsi="Times New Roman"/>
          </w:rPr>
          <w:t xml:space="preserve">and reduce potential bias </w:t>
        </w:r>
      </w:ins>
      <w:ins w:author="Dressel, Sherri C (DFG)" w:date="2019-01-09T14:27:56.0819185" w:id="1381811908">
        <w:r w:rsidRPr="34100B9F">
          <w:rPr>
            <w:rFonts w:ascii="Times New Roman" w:hAnsi="Times New Roman"/>
          </w:rPr>
          <w:t xml:space="preserve">of our </w:t>
        </w:r>
      </w:ins>
      <w:ins w:author="Dressel, Sherri C (DFG)" w:date="2019-01-09T14:28:26.5563348" w:id="1995287226">
        <w:r w:rsidRPr="34100B9F" w:rsidR="004A197D">
          <w:rPr>
            <w:rFonts w:ascii="Times New Roman" w:hAnsi="Times New Roman"/>
          </w:rPr>
          <w:t xml:space="preserve">aerial survey </w:t>
        </w:r>
      </w:ins>
      <w:ins w:author="Dressel, Sherri C (DFG)" w:date="2019-01-09T14:27:56.0819185" w:id="1349624741">
        <w:r w:rsidRPr="34100B9F">
          <w:rPr>
            <w:rFonts w:ascii="Times New Roman" w:hAnsi="Times New Roman"/>
          </w:rPr>
          <w:t>biomass estimates:</w:t>
        </w:r>
      </w:ins>
    </w:p>
    <w:p w:rsidR="002610D2" w:rsidP="42329B04" w:rsidRDefault="00A67827" w14:paraId="313EB46E" w14:textId="128E4A69" w14:noSpellErr="1">
      <w:pPr>
        <w:pStyle w:val="ListParagraph"/>
        <w:numPr>
          <w:ilvl w:val="0"/>
          <w:numId w:val="5"/>
        </w:numPr>
        <w:tabs>
          <w:tab w:val="right" w:pos="0"/>
          <w:tab w:val="left" w:pos="360"/>
          <w:tab w:val="right" w:pos="5040"/>
          <w:tab w:val="left" w:pos="5400"/>
        </w:tabs>
        <w:rPr>
          <w:rFonts w:ascii="Times New Roman" w:hAnsi="Times New Roman"/>
          <w:rPrChange w:author="Dressel, Sherri C (DFG)" w:date="2019-01-09T14:33:45.2471019" w:id="1110612740">
            <w:rPr/>
          </w:rPrChange>
        </w:rPr>
        <w:pPrChange w:author="Dressel, Sherri C (DFG)" w:date="2019-01-09T14:33:45.2471019" w:id="111930972">
          <w:pPr>
            <w:pStyle w:val="ListParagraph"/>
            <w:numPr>
              <w:ilvl w:val="0"/>
              <w:numId w:val="5"/>
            </w:numPr>
            <w:tabs>
              <w:tab w:val="right" w:pos="0"/>
              <w:tab w:val="left" w:pos="360"/>
              <w:tab w:val="right" w:pos="5040"/>
              <w:tab w:val="left" w:pos="5400"/>
            </w:tabs>
          </w:pPr>
        </w:pPrChange>
      </w:pPr>
      <w:r w:rsidRPr="32CCB41D">
        <w:rPr>
          <w:rFonts w:ascii="Times New Roman" w:hAnsi="Times New Roman"/>
          <w:rPrChange w:author="Dressel, Sherri C (DFG)" w:date="2019-01-09T14:31:43.7680592" w:id="1581621417">
            <w:rPr>
              <w:rFonts w:ascii="Times New Roman" w:hAnsi="Times New Roman"/>
              <w:szCs w:val="24"/>
            </w:rPr>
          </w:rPrChange>
        </w:rPr>
        <w:t xml:space="preserve">independent verification of </w:t>
      </w:r>
      <w:ins w:author="Dressel, Sherri C (DFG)" w:date="2019-01-09T14:32:44.4180997" w:id="268772917">
        <w:r w:rsidRPr="32CCB41D" w:rsidR="49541E36">
          <w:rPr>
            <w:rFonts w:ascii="Times New Roman" w:hAnsi="Times New Roman"/>
            <w:rPrChange w:author="Dressel, Sherri C (DFG)" w:date="2019-01-09T14:31:43.7680592" w:id="650806941">
              <w:rPr>
                <w:rFonts w:ascii="Times New Roman" w:hAnsi="Times New Roman"/>
                <w:szCs w:val="24"/>
              </w:rPr>
            </w:rPrChange>
          </w:rPr>
          <w:t xml:space="preserve">survey estimates </w:t>
        </w:r>
      </w:ins>
      <w:ins w:author="Dressel, Sherri C (DFG)" w:date="2019-01-09T14:32:14.0135663" w:id="1859793378">
        <w:r w:rsidRPr="32CCB41D" w:rsidR="26CA869D">
          <w:rPr>
            <w:rFonts w:ascii="Times New Roman" w:hAnsi="Times New Roman"/>
            <w:rPrChange w:author="Dressel, Sherri C (DFG)" w:date="2019-01-09T14:31:43.7680592" w:id="821810812">
              <w:rPr>
                <w:rFonts w:ascii="Times New Roman" w:hAnsi="Times New Roman"/>
                <w:szCs w:val="24"/>
              </w:rPr>
            </w:rPrChange>
          </w:rPr>
          <w:t xml:space="preserve">herring school surfac</w:t>
        </w:r>
      </w:ins>
      <w:ins w:author="Dressel, Sherri C (DFG)" w:date="2019-01-09T14:32:44.4180997" w:id="1336988107">
        <w:r w:rsidRPr="32CCB41D" w:rsidR="49541E36">
          <w:rPr>
            <w:rFonts w:ascii="Times New Roman" w:hAnsi="Times New Roman"/>
            <w:rPrChange w:author="Dressel, Sherri C (DFG)" w:date="2019-01-09T14:31:43.7680592" w:id="773405245">
              <w:rPr>
                <w:rFonts w:ascii="Times New Roman" w:hAnsi="Times New Roman"/>
                <w:szCs w:val="24"/>
              </w:rPr>
            </w:rPrChange>
          </w:rPr>
          <w:t xml:space="preserve">e area</w:t>
        </w:r>
      </w:ins>
      <w:del w:author="Dressel, Sherri C (DFG)" w:date="2019-01-09T14:32:44.4180997" w:id="1086801196">
        <w:r w:rsidRPr="32CCB41D" w:rsidDel="49541E36" w:rsidR="00B14AC6">
          <w:rPr>
            <w:rFonts w:ascii="Times New Roman" w:hAnsi="Times New Roman"/>
            <w:rPrChange w:author="Dressel, Sherri C (DFG)" w:date="2019-01-09T14:31:43.7680592" w:id="1405919024">
              <w:rPr>
                <w:rFonts w:ascii="Times New Roman" w:hAnsi="Times New Roman"/>
                <w:szCs w:val="24"/>
              </w:rPr>
            </w:rPrChange>
          </w:rPr>
          <w:delText xml:space="preserve">survey </w:delText>
        </w:r>
      </w:del>
      <w:commentRangeStart w:id="269194860"/>
      <w:del w:author="Dressel, Sherri C (DFG)" w:date="2019-01-09T14:32:44.4180997" w:id="1777554113">
        <w:r w:rsidRPr="32CCB41D" w:rsidDel="49541E36">
          <w:rPr>
            <w:rFonts w:ascii="Times New Roman" w:hAnsi="Times New Roman"/>
            <w:rPrChange w:author="Dressel, Sherri C (DFG)" w:date="2019-01-09T14:31:43.7680592" w:id="473548522">
              <w:rPr>
                <w:rFonts w:ascii="Times New Roman" w:hAnsi="Times New Roman"/>
                <w:szCs w:val="24"/>
              </w:rPr>
            </w:rPrChange>
          </w:rPr>
          <w:delText>estimates</w:delText>
        </w:r>
      </w:del>
      <w:r w:rsidRPr="32CCB41D">
        <w:rPr>
          <w:rFonts w:ascii="Times New Roman" w:hAnsi="Times New Roman"/>
          <w:rPrChange w:author="Dressel, Sherri C (DFG)" w:date="2019-01-09T14:31:43.7680592" w:id="1770155104">
            <w:rPr>
              <w:rFonts w:ascii="Times New Roman" w:hAnsi="Times New Roman"/>
              <w:szCs w:val="24"/>
            </w:rPr>
          </w:rPrChange>
        </w:rPr>
        <w:t>,</w:t>
      </w:r>
      <w:commentRangeEnd w:id="269194860"/>
      <w:r>
        <w:rPr>
          <w:rStyle w:val="CommentReference"/>
        </w:rPr>
        <w:commentReference w:id="269194860"/>
      </w:r>
      <w:r w:rsidRPr="32CCB41D">
        <w:rPr>
          <w:rFonts w:ascii="Times New Roman" w:hAnsi="Times New Roman"/>
          <w:rPrChange w:author="Dressel, Sherri C (DFG)" w:date="2019-01-09T14:31:43.7680592" w:id="219588979">
            <w:rPr>
              <w:rFonts w:ascii="Times New Roman" w:hAnsi="Times New Roman"/>
              <w:szCs w:val="24"/>
            </w:rPr>
          </w:rPrChange>
        </w:rPr>
        <w:t xml:space="preserve"> </w:t>
      </w:r>
    </w:p>
    <w:p w:rsidR="002610D2" w:rsidP="782526FF" w:rsidRDefault="00A67827" w14:paraId="7FFE8C64" w14:noSpellErr="1" w14:textId="1969E94A">
      <w:pPr>
        <w:pStyle w:val="ListParagraph"/>
        <w:numPr>
          <w:ilvl w:val="0"/>
          <w:numId w:val="5"/>
        </w:numPr>
        <w:tabs>
          <w:tab w:val="right" w:pos="0"/>
          <w:tab w:val="left" w:pos="360"/>
          <w:tab w:val="right" w:pos="5040"/>
          <w:tab w:val="left" w:pos="5400"/>
        </w:tabs>
        <w:rPr>
          <w:rPrChange w:author="Dressel, Sherri C (DFG)" w:date="2019-01-09T14:33:14.5270866" w:id="2009218481">
            <w:rPr/>
          </w:rPrChange>
        </w:rPr>
        <w:pPrChange w:author="Dressel, Sherri C (DFG)" w:date="2019-01-09T14:33:14.5270866" w:id="111930972">
          <w:pPr>
            <w:pStyle w:val="ListParagraph"/>
            <w:numPr>
              <w:ilvl w:val="0"/>
              <w:numId w:val="5"/>
            </w:numPr>
            <w:tabs>
              <w:tab w:val="right" w:pos="0"/>
              <w:tab w:val="left" w:pos="360"/>
              <w:tab w:val="right" w:pos="5040"/>
              <w:tab w:val="left" w:pos="5400"/>
            </w:tabs>
          </w:pPr>
        </w:pPrChange>
      </w:pPr>
      <w:ins w:author="Dressel, Sherri C (DFG)" w:date="2019-01-09T14:33:14.5270866" w:id="1964375001">
        <w:r w:rsidRPr="32CCB41D" w:rsidR="782526FF">
          <w:rPr>
            <w:rFonts w:ascii="Times New Roman" w:hAnsi="Times New Roman"/>
            <w:rPrChange w:author="Dressel, Sherri C (DFG)" w:date="2019-01-09T14:31:43.7680592" w:id="931152962">
              <w:rPr>
                <w:rFonts w:ascii="Times New Roman" w:hAnsi="Times New Roman"/>
                <w:szCs w:val="24"/>
              </w:rPr>
            </w:rPrChange>
          </w:rPr>
          <w:t xml:space="preserve">developing a reference set of digitized surveys for training</w:t>
        </w:r>
      </w:ins>
      <w:ins w:author="Dressel, Sherri C (DFG)" w:date="2019-01-09T14:33:45.2471019" w:id="529400420">
        <w:r w:rsidRPr="32CCB41D" w:rsidR="42329B04">
          <w:rPr>
            <w:rFonts w:ascii="Times New Roman" w:hAnsi="Times New Roman"/>
            <w:rPrChange w:author="Dressel, Sherri C (DFG)" w:date="2019-01-09T14:31:43.7680592" w:id="142188131">
              <w:rPr>
                <w:rFonts w:ascii="Times New Roman" w:hAnsi="Times New Roman"/>
                <w:szCs w:val="24"/>
              </w:rPr>
            </w:rPrChange>
          </w:rPr>
          <w:t xml:space="preserve"> estimators and increasing consistency among estimators, </w:t>
        </w:r>
      </w:ins>
      <w:r w:rsidRPr="32CCB41D">
        <w:rPr>
          <w:rFonts w:ascii="Times New Roman" w:hAnsi="Times New Roman"/>
          <w:rPrChange w:author="Dressel, Sherri C (DFG)" w:date="2019-01-09T14:31:43.7680592" w:id="1796529627">
            <w:rPr>
              <w:rFonts w:ascii="Times New Roman" w:hAnsi="Times New Roman"/>
              <w:szCs w:val="24"/>
            </w:rPr>
          </w:rPrChange>
        </w:rPr>
        <w:t xml:space="preserve">and</w:t>
      </w:r>
      <w:r w:rsidRPr="32CCB41D" w:rsidR="002610D2">
        <w:rPr>
          <w:rFonts w:ascii="Times New Roman" w:hAnsi="Times New Roman"/>
          <w:rPrChange w:author="Dressel, Sherri C (DFG)" w:date="2019-01-09T14:31:43.7680592" w:id="2139136896">
            <w:rPr>
              <w:rFonts w:ascii="Times New Roman" w:hAnsi="Times New Roman"/>
              <w:szCs w:val="24"/>
            </w:rPr>
          </w:rPrChange>
        </w:rPr>
        <w:t xml:space="preserve"> </w:t>
      </w:r>
    </w:p>
    <w:p w:rsidR="002610D2" w:rsidP="34100B9F" w:rsidRDefault="34100B9F" w14:paraId="28FCCBBC" w14:textId="5949793E" w14:noSpellErr="1">
      <w:pPr>
        <w:pStyle w:val="ListParagraph"/>
        <w:numPr>
          <w:ilvl w:val="0"/>
          <w:numId w:val="5"/>
        </w:numPr>
        <w:tabs>
          <w:tab w:val="right" w:pos="0"/>
          <w:tab w:val="left" w:pos="360"/>
          <w:tab w:val="right" w:pos="5040"/>
          <w:tab w:val="left" w:pos="5400"/>
        </w:tabs>
        <w:rPr>
          <w:rFonts w:ascii="Times New Roman" w:hAnsi="Times New Roman"/>
        </w:rPr>
      </w:pPr>
      <w:r w:rsidRPr="34100B9F">
        <w:rPr>
          <w:rFonts w:ascii="Times New Roman" w:hAnsi="Times New Roman"/>
        </w:rPr>
        <w:t>increased spatial coverage of aerial data either through additional aircraft and staff</w:t>
      </w:r>
      <w:ins w:author="Sara Miller" w:date="2018-12-18T14:19:00Z" w:id="89">
        <w:r w:rsidR="000B0F85">
          <w:rPr>
            <w:rFonts w:ascii="Times New Roman" w:hAnsi="Times New Roman"/>
          </w:rPr>
          <w:t>,</w:t>
        </w:r>
      </w:ins>
      <w:r w:rsidRPr="34100B9F">
        <w:rPr>
          <w:rFonts w:ascii="Times New Roman" w:hAnsi="Times New Roman"/>
        </w:rPr>
        <w:t xml:space="preserve"> or via new technologies such as UAVs that could capture digital video and be processed post-season.</w:t>
      </w:r>
    </w:p>
    <w:p w:rsidR="007908F6" w:rsidP="34100B9F" w:rsidRDefault="007908F6" w14:paraId="0F146AC6" w14:textId="1D50D6C5" w14:noSpellErr="1">
      <w:pPr>
        <w:tabs>
          <w:tab w:val="right" w:pos="0"/>
          <w:tab w:val="left" w:pos="360"/>
          <w:tab w:val="right" w:pos="5040"/>
          <w:tab w:val="left" w:pos="5400"/>
        </w:tabs>
        <w:rPr>
          <w:ins w:author="Sara Miller" w:date="2018-12-18T14:41:00Z" w:id="90"/>
          <w:rFonts w:ascii="Times New Roman" w:hAnsi="Times New Roman"/>
        </w:rPr>
      </w:pPr>
      <w:ins w:author="Sara Miller" w:date="2018-12-18T14:41:00Z" w:id="91">
        <w:r w:rsidRPr="668C0C40">
          <w:rPr>
            <w:rFonts w:ascii="Times New Roman" w:hAnsi="Times New Roman"/>
            <w:b w:val="1"/>
            <w:bCs w:val="1"/>
            <w:rPrChange w:author="Buck, Gregory B (DFG)" w:date="2019-01-07T10:18:42.0692713" w:id="1213820525">
              <w:rPr>
                <w:rFonts w:ascii="Times New Roman" w:hAnsi="Times New Roman"/>
                <w:b/>
                <w:szCs w:val="24"/>
              </w:rPr>
            </w:rPrChange>
          </w:rPr>
          <w:lastRenderedPageBreak/>
          <w:t>Explore options to digitize existing surveys</w:t>
        </w:r>
        <w:r w:rsidRPr="668C0C40">
          <w:rPr>
            <w:rFonts w:ascii="Times New Roman" w:hAnsi="Times New Roman"/>
            <w:rPrChange w:author="Buck, Gregory B (DFG)" w:date="2019-01-07T10:18:42.0692713" w:id="1172827617">
              <w:rPr>
                <w:rFonts w:ascii="Times New Roman" w:hAnsi="Times New Roman"/>
                <w:szCs w:val="24"/>
              </w:rPr>
            </w:rPrChange>
          </w:rPr>
          <w:t>.</w:t>
        </w:r>
      </w:ins>
    </w:p>
    <w:p w:rsidR="00CA3115" w:rsidDel="00332D2E" w:rsidP="00332D2E" w:rsidRDefault="34100B9F" w14:paraId="53E05BCE" w14:textId="72F72A08">
      <w:pPr>
        <w:tabs>
          <w:tab w:val="right" w:pos="0"/>
          <w:tab w:val="left" w:pos="360"/>
          <w:tab w:val="right" w:pos="5040"/>
          <w:tab w:val="left" w:pos="5400"/>
        </w:tabs>
        <w:rPr>
          <w:del w:author="Sara Miller" w:date="2018-12-18T14:21:00Z" w:id="92"/>
          <w:rFonts w:ascii="Times New Roman" w:hAnsi="Times New Roman"/>
        </w:rPr>
      </w:pPr>
      <w:del w:author="Sara Miller" w:date="2018-12-18T14:20:00Z" w:id="93">
        <w:r w:rsidRPr="34100B9F" w:rsidDel="0080332E">
          <w:rPr>
            <w:rFonts w:ascii="Times New Roman" w:hAnsi="Times New Roman"/>
          </w:rPr>
          <w:delText xml:space="preserve">Limited independent estimates of herring that have been obtained in the past convinces us that </w:delText>
        </w:r>
      </w:del>
      <w:ins w:author="Sara Miller" w:date="2018-12-18T14:20:00Z" w:id="94">
        <w:r w:rsidR="0080332E">
          <w:rPr>
            <w:rFonts w:ascii="Times New Roman" w:hAnsi="Times New Roman"/>
          </w:rPr>
          <w:t>O</w:t>
        </w:r>
      </w:ins>
      <w:del w:author="Sara Miller" w:date="2018-12-18T14:20:00Z" w:id="95">
        <w:r w:rsidRPr="34100B9F" w:rsidDel="0080332E">
          <w:rPr>
            <w:rFonts w:ascii="Times New Roman" w:hAnsi="Times New Roman"/>
          </w:rPr>
          <w:delText>o</w:delText>
        </w:r>
      </w:del>
      <w:r w:rsidRPr="34100B9F">
        <w:rPr>
          <w:rFonts w:ascii="Times New Roman" w:hAnsi="Times New Roman"/>
        </w:rPr>
        <w:t xml:space="preserve">ur methodology has the potential for very large amounts of variation between surveyors and the potential for surveyor bias is high. </w:t>
      </w:r>
      <w:commentRangeStart w:id="1931051202"/>
      <w:r w:rsidRPr="34100B9F">
        <w:rPr>
          <w:rFonts w:ascii="Times New Roman" w:hAnsi="Times New Roman"/>
        </w:rPr>
        <w:t xml:space="preserve">Obtaining paired observations would allow us to better quantify the variation in our biomass estimates.</w:t>
      </w:r>
      <w:commentRangeEnd w:id="1931051202"/>
      <w:r>
        <w:rPr>
          <w:rStyle w:val="CommentReference"/>
        </w:rPr>
        <w:commentReference w:id="1931051202"/>
      </w:r>
      <w:r w:rsidRPr="34100B9F">
        <w:rPr>
          <w:rFonts w:ascii="Times New Roman" w:hAnsi="Times New Roman"/>
        </w:rPr>
        <w:t xml:space="preserve"> There are three basic ways </w:t>
      </w:r>
      <w:del w:author="Sara Miller" w:date="2018-12-18T14:36:00Z" w:id="96">
        <w:r w:rsidRPr="34100B9F" w:rsidDel="001774FF">
          <w:rPr>
            <w:rFonts w:ascii="Times New Roman" w:hAnsi="Times New Roman"/>
          </w:rPr>
          <w:delText>we might</w:delText>
        </w:r>
      </w:del>
      <w:ins w:author="Sara Miller" w:date="2018-12-18T14:36:00Z" w:id="97">
        <w:r w:rsidR="001774FF">
          <w:rPr>
            <w:rFonts w:ascii="Times New Roman" w:hAnsi="Times New Roman"/>
          </w:rPr>
          <w:t>to</w:t>
        </w:r>
      </w:ins>
      <w:r w:rsidRPr="34100B9F">
        <w:rPr>
          <w:rFonts w:ascii="Times New Roman" w:hAnsi="Times New Roman"/>
        </w:rPr>
        <w:t xml:space="preserve"> obtain paired observations</w:t>
      </w:r>
      <w:ins w:author="Sara Miller" w:date="2018-12-18T14:21:00Z" w:id="98">
        <w:r w:rsidR="00332D2E">
          <w:rPr>
            <w:rFonts w:ascii="Times New Roman" w:hAnsi="Times New Roman"/>
          </w:rPr>
          <w:t>:</w:t>
        </w:r>
      </w:ins>
      <w:del w:author="Sara Miller" w:date="2018-12-18T14:21:00Z" w:id="99">
        <w:r w:rsidRPr="34100B9F" w:rsidDel="00332D2E">
          <w:rPr>
            <w:rFonts w:ascii="Times New Roman" w:hAnsi="Times New Roman"/>
          </w:rPr>
          <w:delText>. We could:</w:delText>
        </w:r>
      </w:del>
    </w:p>
    <w:p w:rsidR="00332D2E" w:rsidP="34100B9F" w:rsidRDefault="00332D2E" w14:paraId="5299FB1B" w14:textId="77777777" w14:noSpellErr="1">
      <w:pPr>
        <w:tabs>
          <w:tab w:val="right" w:pos="0"/>
          <w:tab w:val="left" w:pos="360"/>
          <w:tab w:val="right" w:pos="5040"/>
          <w:tab w:val="left" w:pos="5400"/>
        </w:tabs>
        <w:rPr>
          <w:ins w:author="Sara Miller" w:date="2018-12-18T14:21:00Z" w:id="100"/>
          <w:rFonts w:ascii="Times New Roman" w:hAnsi="Times New Roman"/>
        </w:rPr>
      </w:pPr>
    </w:p>
    <w:p w:rsidRPr="00332D2E" w:rsidR="00CA3115" w:rsidRDefault="00CA3115" w14:paraId="24623F3F" w14:textId="3DBDEF92">
      <w:pPr>
        <w:pStyle w:val="ListParagraph"/>
        <w:numPr>
          <w:ilvl w:val="0"/>
          <w:numId w:val="7"/>
        </w:numPr>
        <w:tabs>
          <w:tab w:val="right" w:pos="0"/>
          <w:tab w:val="left" w:pos="360"/>
          <w:tab w:val="right" w:pos="5040"/>
          <w:tab w:val="left" w:pos="5400"/>
        </w:tabs>
        <w:rPr>
          <w:rFonts w:ascii="Times New Roman" w:hAnsi="Times New Roman"/>
          <w:szCs w:val="24"/>
          <w:rPrChange w:author="Sara Miller" w:date="2018-12-18T14:21:00Z" w:id="101">
            <w:rPr/>
          </w:rPrChange>
        </w:rPr>
      </w:pPr>
      <w:r w:rsidRPr="00332D2E">
        <w:rPr>
          <w:rFonts w:ascii="Times New Roman" w:hAnsi="Times New Roman"/>
          <w:szCs w:val="24"/>
          <w:rPrChange w:author="Sara Miller" w:date="2018-12-18T14:21:00Z" w:id="102">
            <w:rPr/>
          </w:rPrChange>
        </w:rPr>
        <w:t>capture video that closely aligns with what the surveyor inside the aircraft sees, or</w:t>
      </w:r>
    </w:p>
    <w:p w:rsidR="00CA3115" w:rsidP="00CA3115" w:rsidRDefault="00CA3115" w14:paraId="1BA68BB8" w14:textId="2471719A">
      <w:pPr>
        <w:pStyle w:val="ListParagraph"/>
        <w:numPr>
          <w:ilvl w:val="0"/>
          <w:numId w:val="7"/>
        </w:numPr>
        <w:tabs>
          <w:tab w:val="right" w:pos="0"/>
          <w:tab w:val="left" w:pos="360"/>
          <w:tab w:val="right" w:pos="5040"/>
          <w:tab w:val="left" w:pos="5400"/>
        </w:tabs>
        <w:rPr>
          <w:rFonts w:ascii="Times New Roman" w:hAnsi="Times New Roman"/>
          <w:szCs w:val="24"/>
        </w:rPr>
      </w:pPr>
      <w:r>
        <w:rPr>
          <w:rFonts w:ascii="Times New Roman" w:hAnsi="Times New Roman"/>
          <w:szCs w:val="24"/>
        </w:rPr>
        <w:t>have a second aircraft and surveyor duplicate the effort of the current survey, or</w:t>
      </w:r>
    </w:p>
    <w:p w:rsidRPr="00CA3115" w:rsidR="00CA3115" w:rsidP="00CA3115" w:rsidRDefault="00CA3115" w14:paraId="23BF8F74" w14:textId="7347835A">
      <w:pPr>
        <w:pStyle w:val="ListParagraph"/>
        <w:numPr>
          <w:ilvl w:val="0"/>
          <w:numId w:val="7"/>
        </w:numPr>
        <w:tabs>
          <w:tab w:val="right" w:pos="0"/>
          <w:tab w:val="left" w:pos="360"/>
          <w:tab w:val="right" w:pos="5040"/>
          <w:tab w:val="left" w:pos="5400"/>
        </w:tabs>
        <w:rPr>
          <w:rFonts w:ascii="Times New Roman" w:hAnsi="Times New Roman"/>
          <w:szCs w:val="24"/>
        </w:rPr>
      </w:pPr>
      <w:r>
        <w:rPr>
          <w:rFonts w:ascii="Times New Roman" w:hAnsi="Times New Roman"/>
          <w:szCs w:val="24"/>
        </w:rPr>
        <w:t>use a UAV to capture digital video that duplicates some subset of a traditional survey.</w:t>
      </w:r>
    </w:p>
    <w:p w:rsidR="005521F4" w:rsidP="34100B9F" w:rsidRDefault="34100B9F" w14:paraId="6E561925" w14:textId="6E38D037" w14:noSpellErr="1">
      <w:pPr>
        <w:tabs>
          <w:tab w:val="right" w:pos="0"/>
          <w:tab w:val="left" w:pos="360"/>
          <w:tab w:val="right" w:pos="5040"/>
          <w:tab w:val="left" w:pos="5400"/>
        </w:tabs>
        <w:rPr>
          <w:rFonts w:ascii="Times New Roman" w:hAnsi="Times New Roman"/>
        </w:rPr>
      </w:pPr>
      <w:r w:rsidRPr="34100B9F">
        <w:rPr>
          <w:rFonts w:ascii="Times New Roman" w:hAnsi="Times New Roman"/>
        </w:rPr>
        <w:t xml:space="preserve">Paired observations that are digitized should allow more rigorous estimates of school size than our current real-time in aircraft methodology allows. Digitized observations could be made from either a manned or unmanned platform. </w:t>
      </w:r>
      <w:del w:author="Sara Miller" w:date="2018-12-18T14:23:00Z" w:id="103">
        <w:r w:rsidRPr="34100B9F" w:rsidDel="00672E74">
          <w:rPr>
            <w:rFonts w:ascii="Times New Roman" w:hAnsi="Times New Roman"/>
          </w:rPr>
          <w:delText>Anything we can do to increase the spatial and temporal coverage of the spawning beaches over the course of the entire spawning season that could be used to</w:delText>
        </w:r>
      </w:del>
      <w:ins w:author="Sara Miller" w:date="2018-12-18T14:23:00Z" w:id="104">
        <w:r w:rsidR="00672E74">
          <w:rPr>
            <w:rFonts w:ascii="Times New Roman" w:hAnsi="Times New Roman"/>
          </w:rPr>
          <w:t>Paired observ</w:t>
        </w:r>
        <w:r w:rsidR="005E44CA">
          <w:rPr>
            <w:rFonts w:ascii="Times New Roman" w:hAnsi="Times New Roman"/>
          </w:rPr>
          <w:t>ations can</w:t>
        </w:r>
      </w:ins>
      <w:r w:rsidRPr="34100B9F">
        <w:rPr>
          <w:rFonts w:ascii="Times New Roman" w:hAnsi="Times New Roman"/>
        </w:rPr>
        <w:t xml:space="preserve"> either augment existing surveys or be used to verify existing survey estimates</w:t>
      </w:r>
      <w:ins w:author="Sara Miller" w:date="2018-12-18T14:24:00Z" w:id="105">
        <w:r w:rsidR="0000060D">
          <w:rPr>
            <w:rFonts w:ascii="Times New Roman" w:hAnsi="Times New Roman"/>
          </w:rPr>
          <w:t>, and thus,</w:t>
        </w:r>
      </w:ins>
      <w:r w:rsidRPr="34100B9F">
        <w:rPr>
          <w:rFonts w:ascii="Times New Roman" w:hAnsi="Times New Roman"/>
        </w:rPr>
        <w:t xml:space="preserve"> </w:t>
      </w:r>
      <w:del w:author="Sara Miller" w:date="2018-12-18T14:23:00Z" w:id="106">
        <w:r w:rsidRPr="34100B9F" w:rsidDel="005E44CA">
          <w:rPr>
            <w:rFonts w:ascii="Times New Roman" w:hAnsi="Times New Roman"/>
          </w:rPr>
          <w:delText xml:space="preserve">has </w:delText>
        </w:r>
      </w:del>
      <w:del w:author="Sara Miller" w:date="2018-12-18T14:24:00Z" w:id="107">
        <w:r w:rsidRPr="34100B9F" w:rsidDel="0000060D">
          <w:rPr>
            <w:rFonts w:ascii="Times New Roman" w:hAnsi="Times New Roman"/>
          </w:rPr>
          <w:delText xml:space="preserve">the potential to </w:delText>
        </w:r>
      </w:del>
      <w:r w:rsidRPr="34100B9F">
        <w:rPr>
          <w:rFonts w:ascii="Times New Roman" w:hAnsi="Times New Roman"/>
        </w:rPr>
        <w:t>improve the accuracy and or precision of the annual spawning biomass estimate which in turn should increase the accuracy of forecasts going forward.</w:t>
      </w:r>
    </w:p>
    <w:p w:rsidR="007908F6" w:rsidP="668C0C40" w:rsidRDefault="007908F6" w14:paraId="5ABBE5A5" w14:textId="3BF3B6A9" w14:noSpellErr="1">
      <w:pPr>
        <w:tabs>
          <w:tab w:val="right" w:pos="0"/>
          <w:tab w:val="left" w:pos="360"/>
          <w:tab w:val="right" w:pos="5040"/>
          <w:tab w:val="left" w:pos="5400"/>
        </w:tabs>
        <w:rPr>
          <w:ins w:author="Sara Miller" w:date="2018-12-18T14:42:00Z" w:id="108"/>
          <w:rFonts w:ascii="Times New Roman" w:hAnsi="Times New Roman"/>
          <w:rPrChange w:author="Buck, Gregory B (DFG)" w:date="2019-01-07T10:18:42.0692713" w:id="2066858661">
            <w:rPr/>
          </w:rPrChange>
        </w:rPr>
        <w:pPrChange w:author="Buck, Gregory B (DFG)" w:date="2019-01-07T10:18:42.0692713" w:id="142209562">
          <w:pPr>
            <w:tabs>
              <w:tab w:val="right" w:pos="0"/>
              <w:tab w:val="left" w:pos="360"/>
              <w:tab w:val="right" w:pos="5040"/>
              <w:tab w:val="left" w:pos="5400"/>
            </w:tabs>
          </w:pPr>
        </w:pPrChange>
      </w:pPr>
      <w:ins w:author="Sara Miller" w:date="2018-12-18T14:42:00Z" w:id="109">
        <w:r w:rsidRPr="668C0C40">
          <w:rPr>
            <w:rFonts w:ascii="Times New Roman" w:hAnsi="Times New Roman"/>
            <w:b w:val="1"/>
            <w:bCs w:val="1"/>
            <w:rPrChange w:author="Buck, Gregory B (DFG)" w:date="2019-01-07T10:18:42.0692713" w:id="110">
              <w:rPr>
                <w:b/>
              </w:rPr>
            </w:rPrChange>
          </w:rPr>
          <w:t>Charter a test fishing vessel</w:t>
        </w:r>
        <w:r w:rsidRPr="668C0C40">
          <w:rPr>
            <w:rFonts w:ascii="Times New Roman" w:hAnsi="Times New Roman"/>
            <w:rPrChange w:author="Buck, Gregory B (DFG)" w:date="2019-01-07T10:18:42.0692713" w:id="739542231">
              <w:rPr>
                <w:rFonts w:ascii="Times New Roman" w:hAnsi="Times New Roman"/>
                <w:szCs w:val="24"/>
              </w:rPr>
            </w:rPrChange>
          </w:rPr>
          <w:t xml:space="preserve"> </w:t>
        </w:r>
        <w:r w:rsidRPr="668C0C40">
          <w:rPr>
            <w:rFonts w:ascii="Times New Roman" w:hAnsi="Times New Roman"/>
            <w:b w:val="1"/>
            <w:bCs w:val="1"/>
            <w:rPrChange w:author="Buck, Gregory B (DFG)" w:date="2019-01-07T10:18:42.0692713" w:id="111">
              <w:rPr>
                <w:rFonts w:ascii="Times New Roman" w:hAnsi="Times New Roman"/>
                <w:szCs w:val="24"/>
              </w:rPr>
            </w:rPrChange>
          </w:rPr>
          <w:t>and</w:t>
        </w:r>
        <w:r w:rsidRPr="668C0C40">
          <w:rPr>
            <w:rFonts w:ascii="Times New Roman" w:hAnsi="Times New Roman"/>
            <w:rPrChange w:author="Buck, Gregory B (DFG)" w:date="2019-01-07T10:18:42.0692713" w:id="1548380516">
              <w:rPr>
                <w:rFonts w:ascii="Times New Roman" w:hAnsi="Times New Roman"/>
                <w:szCs w:val="24"/>
              </w:rPr>
            </w:rPrChange>
          </w:rPr>
          <w:t xml:space="preserve"> </w:t>
        </w:r>
        <w:r w:rsidRPr="668C0C40">
          <w:rPr>
            <w:rFonts w:ascii="Times New Roman" w:hAnsi="Times New Roman"/>
            <w:b w:val="1"/>
            <w:bCs w:val="1"/>
            <w:rPrChange w:author="Buck, Gregory B (DFG)" w:date="2019-01-07T10:18:42.0692713" w:id="1841969824">
              <w:rPr>
                <w:rFonts w:ascii="Times New Roman" w:hAnsi="Times New Roman"/>
                <w:b/>
                <w:szCs w:val="24"/>
              </w:rPr>
            </w:rPrChange>
          </w:rPr>
          <w:t>increase our sampling crew size.</w:t>
        </w:r>
      </w:ins>
    </w:p>
    <w:p w:rsidR="000615A2" w:rsidP="14756CFC" w:rsidRDefault="008A0409" w14:paraId="6DC54854" w14:textId="21BE026C" w14:noSpellErr="1">
      <w:pPr>
        <w:tabs>
          <w:tab w:val="right" w:pos="0"/>
          <w:tab w:val="left" w:pos="360"/>
          <w:tab w:val="right" w:pos="5040"/>
          <w:tab w:val="left" w:pos="5400"/>
        </w:tabs>
        <w:rPr>
          <w:rFonts w:ascii="Times New Roman" w:hAnsi="Times New Roman"/>
          <w:rPrChange w:author="Dressel, Sherri C (DFG)" w:date="2019-01-09T14:49:27.2270361" w:id="343239932">
            <w:rPr/>
          </w:rPrChange>
        </w:rPr>
        <w:pPrChange w:author="Dressel, Sherri C (DFG)" w:date="2019-01-09T14:49:27.2270361" w:id="253767185">
          <w:pPr>
            <w:tabs>
              <w:tab w:val="right" w:pos="0"/>
              <w:tab w:val="left" w:pos="360"/>
              <w:tab w:val="right" w:pos="5040"/>
              <w:tab w:val="left" w:pos="5400"/>
            </w:tabs>
          </w:pPr>
        </w:pPrChange>
      </w:pPr>
      <w:ins w:author="Sara Miller" w:date="2018-12-19T08:53:00Z" w:id="112">
        <w:r w:rsidRPr="668C0C40">
          <w:rPr>
            <w:rFonts w:ascii="Times New Roman" w:hAnsi="Times New Roman"/>
            <w:rPrChange w:author="Buck, Gregory B (DFG)" w:date="2019-01-07T10:18:42.0692713" w:id="880291230">
              <w:rPr>
                <w:rFonts w:ascii="Times New Roman" w:hAnsi="Times New Roman"/>
                <w:szCs w:val="24"/>
              </w:rPr>
            </w:rPrChange>
          </w:rPr>
          <w:t>T</w:t>
        </w:r>
      </w:ins>
      <w:bookmarkStart w:name="_GoBack" w:id="113"/>
      <w:bookmarkEnd w:id="113"/>
      <w:del w:author="Sara Miller" w:date="2018-12-19T08:53:00Z" w:id="114">
        <w:r w:rsidDel="008A0409" w:rsidR="000615A2">
          <w:rPr>
            <w:rFonts w:ascii="Times New Roman" w:hAnsi="Times New Roman"/>
            <w:szCs w:val="24"/>
          </w:rPr>
          <w:delText>We estimate t</w:delText>
        </w:r>
      </w:del>
      <w:r w:rsidRPr="668C0C40" w:rsidR="000615A2">
        <w:rPr>
          <w:rFonts w:ascii="Times New Roman" w:hAnsi="Times New Roman"/>
          <w:rPrChange w:author="Buck, Gregory B (DFG)" w:date="2019-01-07T10:18:42.0692713" w:id="286772911">
            <w:rPr>
              <w:rFonts w:ascii="Times New Roman" w:hAnsi="Times New Roman"/>
              <w:szCs w:val="24"/>
            </w:rPr>
          </w:rPrChange>
        </w:rPr>
        <w:t xml:space="preserve">he age composition </w:t>
      </w:r>
      <w:r w:rsidRPr="668C0C40" w:rsidR="00F14909">
        <w:rPr>
          <w:rFonts w:ascii="Times New Roman" w:hAnsi="Times New Roman"/>
          <w:rPrChange w:author="Buck, Gregory B (DFG)" w:date="2019-01-07T10:18:42.0692713" w:id="1833658687">
            <w:rPr>
              <w:rFonts w:ascii="Times New Roman" w:hAnsi="Times New Roman"/>
              <w:szCs w:val="24"/>
            </w:rPr>
          </w:rPrChange>
        </w:rPr>
        <w:t xml:space="preserve">of the gillnet and purse seine harvest </w:t>
      </w:r>
      <w:ins w:author="Sara Miller" w:date="2018-12-19T08:52:00Z" w:id="115">
        <w:r w:rsidRPr="668C0C40">
          <w:rPr>
            <w:rFonts w:ascii="Times New Roman" w:hAnsi="Times New Roman"/>
            <w:rPrChange w:author="Buck, Gregory B (DFG)" w:date="2019-01-07T10:18:42.0692713" w:id="1089374235">
              <w:rPr>
                <w:rFonts w:ascii="Times New Roman" w:hAnsi="Times New Roman"/>
                <w:szCs w:val="24"/>
              </w:rPr>
            </w:rPrChange>
          </w:rPr>
          <w:t>is estimated</w:t>
        </w:r>
      </w:ins>
      <w:ins w:author="Sara Miller" w:date="2018-12-19T08:53:00Z" w:id="116">
        <w:r w:rsidRPr="668C0C40">
          <w:rPr>
            <w:rFonts w:ascii="Times New Roman" w:hAnsi="Times New Roman"/>
            <w:rPrChange w:author="Buck, Gregory B (DFG)" w:date="2019-01-07T10:18:42.0692713" w:id="433687503">
              <w:rPr>
                <w:rFonts w:ascii="Times New Roman" w:hAnsi="Times New Roman"/>
                <w:szCs w:val="24"/>
              </w:rPr>
            </w:rPrChange>
          </w:rPr>
          <w:t xml:space="preserve"> </w:t>
        </w:r>
      </w:ins>
      <w:r w:rsidRPr="668C0C40" w:rsidR="00F14909">
        <w:rPr>
          <w:rFonts w:ascii="Times New Roman" w:hAnsi="Times New Roman"/>
          <w:rPrChange w:author="Buck, Gregory B (DFG)" w:date="2019-01-07T10:18:42.0692713" w:id="1236249809">
            <w:rPr>
              <w:rFonts w:ascii="Times New Roman" w:hAnsi="Times New Roman"/>
              <w:szCs w:val="24"/>
            </w:rPr>
          </w:rPrChange>
        </w:rPr>
        <w:t xml:space="preserve">by directly sampling the harvest by gear type. </w:t>
      </w:r>
      <w:ins w:author="Dressel, Sherri C (DFG)" w:date="2019-01-09T14:37:17.0773221" w:id="488957200">
        <w:r w:rsidRPr="668C0C40" w:rsidR="49AFACD1">
          <w:rPr>
            <w:rFonts w:ascii="Times New Roman" w:hAnsi="Times New Roman"/>
            <w:rPrChange w:author="Buck, Gregory B (DFG)" w:date="2019-01-07T10:18:42.0692713" w:id="201326243">
              <w:rPr>
                <w:rFonts w:ascii="Times New Roman" w:hAnsi="Times New Roman"/>
                <w:szCs w:val="24"/>
              </w:rPr>
            </w:rPrChange>
          </w:rPr>
          <w:t xml:space="preserve">Age </w:t>
        </w:r>
      </w:ins>
      <w:ins w:author="Dressel, Sherri C (DFG)" w:date="2019-01-09T14:37:47.5075662" w:id="222504066">
        <w:r w:rsidRPr="668C0C40" w:rsidR="0BFFFEA3">
          <w:rPr>
            <w:rFonts w:ascii="Times New Roman" w:hAnsi="Times New Roman"/>
            <w:rPrChange w:author="Buck, Gregory B (DFG)" w:date="2019-01-07T10:18:42.0692713" w:id="661127893">
              <w:rPr>
                <w:rFonts w:ascii="Times New Roman" w:hAnsi="Times New Roman"/>
                <w:szCs w:val="24"/>
              </w:rPr>
            </w:rPrChange>
          </w:rPr>
          <w:t xml:space="preserve">composition of the purse seine harvest are also used to estimate the age composition of the mature population</w:t>
        </w:r>
      </w:ins>
      <w:ins w:author="Sara Miller" w:date="2018-12-19T08:52:00Z" w:id="117">
        <w:del w:author="Dressel, Sherri C (DFG)" w:date="2019-01-09T14:38:17.8970465" w:id="1089630191">
          <w:r w:rsidRPr="668C0C40" w:rsidDel="13051D37" w:rsidR="00467A4C">
            <w:rPr>
              <w:rFonts w:ascii="Times New Roman" w:hAnsi="Times New Roman"/>
              <w:rPrChange w:author="Buck, Gregory B (DFG)" w:date="2019-01-07T10:18:42.0692713" w:id="467571683">
                <w:rPr>
                  <w:rFonts w:ascii="Times New Roman" w:hAnsi="Times New Roman"/>
                  <w:szCs w:val="24"/>
                </w:rPr>
              </w:rPrChange>
            </w:rPr>
            <w:delText>P</w:delText>
          </w:r>
        </w:del>
      </w:ins>
      <w:del w:author="Sara Miller" w:date="2018-12-19T08:52:00Z" w:id="118">
        <w:r w:rsidDel="00467A4C" w:rsidR="00F14909">
          <w:rPr>
            <w:rFonts w:ascii="Times New Roman" w:hAnsi="Times New Roman"/>
            <w:szCs w:val="24"/>
          </w:rPr>
          <w:delText>We use p</w:delText>
        </w:r>
      </w:del>
      <w:ins w:author="Dressel, Sherri C (DFG)" w:date="2019-01-09T14:38:17.8970465" w:id="1523199471">
        <w:r w:rsidRPr="13051D37" w:rsidR="13051D37">
          <w:rPr>
            <w:rFonts w:ascii="Times New Roman" w:hAnsi="Times New Roman"/>
            <w:rPrChange w:author="Dressel, Sherri C (DFG)" w:date="2019-01-09T14:38:17.8970465" w:id="1793531376">
              <w:rPr/>
            </w:rPrChange>
          </w:rPr>
          <w:t xml:space="preserve">. </w:t>
        </w:r>
      </w:ins>
      <w:ins w:author="Dressel, Sherri C (DFG)" w:date="2019-01-09T14:38:48.0064364" w:id="544859357">
        <w:r w:rsidRPr="13051D37" w:rsidR="7FD8A063">
          <w:rPr>
            <w:rFonts w:ascii="Times New Roman" w:hAnsi="Times New Roman"/>
            <w:rPrChange w:author="Dressel, Sherri C (DFG)" w:date="2019-01-09T14:38:17.8970465" w:id="1428923629">
              <w:rPr/>
            </w:rPrChange>
          </w:rPr>
          <w:t>One</w:t>
        </w:r>
      </w:ins>
      <w:ins w:author="Dressel, Sherri C (DFG)" w:date="2019-01-09T14:38:17.8970465" w:id="1271481982">
        <w:r w:rsidRPr="13051D37" w:rsidR="13051D37">
          <w:rPr>
            <w:rFonts w:ascii="Times New Roman" w:hAnsi="Times New Roman"/>
            <w:rPrChange w:author="Dressel, Sherri C (DFG)" w:date="2019-01-09T14:38:17.8970465" w:id="575606507">
              <w:rPr/>
            </w:rPrChange>
          </w:rPr>
          <w:t xml:space="preserve"> drawback to using p</w:t>
        </w:r>
      </w:ins>
      <w:r w:rsidRPr="668C0C40" w:rsidR="00F14909">
        <w:rPr>
          <w:rFonts w:ascii="Times New Roman" w:hAnsi="Times New Roman"/>
          <w:rPrChange w:author="Buck, Gregory B (DFG)" w:date="2019-01-07T10:18:42.0692713" w:id="2122877994">
            <w:rPr>
              <w:rFonts w:ascii="Times New Roman" w:hAnsi="Times New Roman"/>
              <w:szCs w:val="24"/>
            </w:rPr>
          </w:rPrChange>
        </w:rPr>
        <w:t xml:space="preserve">urse seine harvest samples </w:t>
      </w:r>
      <w:ins w:author="Dressel, Sherri C (DFG)" w:date="2019-01-09T14:38:17.8970465" w:id="2052386194">
        <w:r w:rsidRPr="668C0C40" w:rsidR="13051D37">
          <w:rPr>
            <w:rFonts w:ascii="Times New Roman" w:hAnsi="Times New Roman"/>
            <w:rPrChange w:author="Buck, Gregory B (DFG)" w:date="2019-01-07T10:18:42.0692713" w:id="2018467616">
              <w:rPr>
                <w:rFonts w:ascii="Times New Roman" w:hAnsi="Times New Roman"/>
                <w:szCs w:val="24"/>
              </w:rPr>
            </w:rPrChange>
          </w:rPr>
          <w:t xml:space="preserve">to estimate the mature population </w:t>
        </w:r>
      </w:ins>
      <w:ins w:author="Dressel, Sherri C (DFG)" w:date="2019-01-09T14:38:48.0064364" w:id="1289100414">
        <w:r w:rsidRPr="668C0C40" w:rsidR="7FD8A063">
          <w:rPr>
            <w:rFonts w:ascii="Times New Roman" w:hAnsi="Times New Roman"/>
            <w:rPrChange w:author="Buck, Gregory B (DFG)" w:date="2019-01-07T10:18:42.0692713" w:id="1801593833">
              <w:rPr>
                <w:rFonts w:ascii="Times New Roman" w:hAnsi="Times New Roman"/>
                <w:szCs w:val="24"/>
              </w:rPr>
            </w:rPrChange>
          </w:rPr>
          <w:t xml:space="preserve">is that they </w:t>
        </w:r>
      </w:ins>
      <w:ins w:author="Sara Miller" w:date="2018-12-19T08:52:00Z" w:id="119">
        <w:r w:rsidRPr="668C0C40" w:rsidR="00467A4C">
          <w:rPr>
            <w:rFonts w:ascii="Times New Roman" w:hAnsi="Times New Roman"/>
            <w:rPrChange w:author="Buck, Gregory B (DFG)" w:date="2019-01-07T10:18:42.0692713" w:id="2071825709">
              <w:rPr>
                <w:rFonts w:ascii="Times New Roman" w:hAnsi="Times New Roman"/>
                <w:szCs w:val="24"/>
              </w:rPr>
            </w:rPrChange>
          </w:rPr>
          <w:t xml:space="preserve">are </w:t>
        </w:r>
      </w:ins>
      <w:r w:rsidRPr="668C0C40" w:rsidR="00F14909">
        <w:rPr>
          <w:rFonts w:ascii="Times New Roman" w:hAnsi="Times New Roman"/>
          <w:rPrChange w:author="Buck, Gregory B (DFG)" w:date="2019-01-07T10:18:42.0692713" w:id="746696875">
            <w:rPr>
              <w:rFonts w:ascii="Times New Roman" w:hAnsi="Times New Roman"/>
              <w:szCs w:val="24"/>
            </w:rPr>
          </w:rPrChange>
        </w:rPr>
        <w:t xml:space="preserve">obtained in close spatial and </w:t>
      </w:r>
      <w:r w:rsidRPr="668C0C40" w:rsidR="008F46AA">
        <w:rPr>
          <w:rFonts w:ascii="Times New Roman" w:hAnsi="Times New Roman"/>
          <w:rPrChange w:author="Buck, Gregory B (DFG)" w:date="2019-01-07T10:18:42.0692713" w:id="2030322135">
            <w:rPr>
              <w:rFonts w:ascii="Times New Roman" w:hAnsi="Times New Roman"/>
              <w:szCs w:val="24"/>
            </w:rPr>
          </w:rPrChange>
        </w:rPr>
        <w:t xml:space="preserve">temporal </w:t>
      </w:r>
      <w:r w:rsidRPr="668C0C40" w:rsidR="00F14909">
        <w:rPr>
          <w:rFonts w:ascii="Times New Roman" w:hAnsi="Times New Roman"/>
          <w:rPrChange w:author="Buck, Gregory B (DFG)" w:date="2019-01-07T10:18:42.0692713" w:id="213546404">
            <w:rPr>
              <w:rFonts w:ascii="Times New Roman" w:hAnsi="Times New Roman"/>
              <w:szCs w:val="24"/>
            </w:rPr>
          </w:rPrChange>
        </w:rPr>
        <w:t>proximity</w:t>
      </w:r>
      <w:ins w:author="Dressel, Sherri C (DFG)" w:date="2019-01-09T14:38:48.0064364" w:id="325138562">
        <w:r w:rsidRPr="668C0C40" w:rsidR="7FD8A063">
          <w:rPr>
            <w:rFonts w:ascii="Times New Roman" w:hAnsi="Times New Roman"/>
            <w:rPrChange w:author="Buck, Gregory B (DFG)" w:date="2019-01-07T10:18:42.0692713" w:id="476527455">
              <w:rPr>
                <w:rFonts w:ascii="Times New Roman" w:hAnsi="Times New Roman"/>
                <w:szCs w:val="24"/>
              </w:rPr>
            </w:rPrChange>
          </w:rPr>
          <w:t xml:space="preserve"> don’t represent the age composition of herring schools across </w:t>
        </w:r>
      </w:ins>
      <w:ins w:author="Dressel, Sherri C (DFG)" w:date="2019-01-09T14:39:18.522055" w:id="1379067228">
        <w:r w:rsidRPr="668C0C40" w:rsidR="6E79E8A6">
          <w:rPr>
            <w:rFonts w:ascii="Times New Roman" w:hAnsi="Times New Roman"/>
            <w:rPrChange w:author="Buck, Gregory B (DFG)" w:date="2019-01-07T10:18:42.0692713" w:id="1577113137">
              <w:rPr>
                <w:rFonts w:ascii="Times New Roman" w:hAnsi="Times New Roman"/>
                <w:szCs w:val="24"/>
              </w:rPr>
            </w:rPrChange>
          </w:rPr>
          <w:t xml:space="preserve">the full spawning grounds.</w:t>
        </w:r>
      </w:ins>
      <w:del w:author="Dressel, Sherri C (DFG)" w:date="2019-01-09T14:38:48.0064364" w:id="1878946226">
        <w:r w:rsidRPr="668C0C40" w:rsidDel="7FD8A063" w:rsidR="00F14909">
          <w:rPr>
            <w:rFonts w:ascii="Times New Roman" w:hAnsi="Times New Roman"/>
            <w:rPrChange w:author="Buck, Gregory B (DFG)" w:date="2019-01-07T10:18:42.0692713" w:id="1871242237">
              <w:rPr>
                <w:rFonts w:ascii="Times New Roman" w:hAnsi="Times New Roman"/>
                <w:szCs w:val="24"/>
              </w:rPr>
            </w:rPrChange>
          </w:rPr>
          <w:delText xml:space="preserve"> to estimate aerial survey data</w:delText>
        </w:r>
      </w:del>
      <w:del w:author="Dressel, Sherri C (DFG)" w:date="2019-01-09T14:39:18.522055" w:id="1822421665">
        <w:r w:rsidRPr="668C0C40" w:rsidDel="6E79E8A6" w:rsidR="00F14909">
          <w:rPr>
            <w:rFonts w:ascii="Times New Roman" w:hAnsi="Times New Roman"/>
            <w:rPrChange w:author="Buck, Gregory B (DFG)" w:date="2019-01-07T10:18:42.0692713" w:id="1416102134">
              <w:rPr>
                <w:rFonts w:ascii="Times New Roman" w:hAnsi="Times New Roman"/>
                <w:szCs w:val="24"/>
              </w:rPr>
            </w:rPrChange>
          </w:rPr>
          <w:delText xml:space="preserve">. We only use purse seine harvest to estimate the age composition of aerial survey data as we believe this gear type is the more unbiased with respect to size (age).</w:delText>
        </w:r>
      </w:del>
      <w:r w:rsidRPr="668C0C40" w:rsidR="00F14909">
        <w:rPr>
          <w:rFonts w:ascii="Times New Roman" w:hAnsi="Times New Roman"/>
          <w:rPrChange w:author="Buck, Gregory B (DFG)" w:date="2019-01-07T10:18:42.0692713" w:id="64952450">
            <w:rPr>
              <w:rFonts w:ascii="Times New Roman" w:hAnsi="Times New Roman"/>
              <w:szCs w:val="24"/>
            </w:rPr>
          </w:rPrChange>
        </w:rPr>
        <w:t xml:space="preserve"> The </w:t>
      </w:r>
      <w:del w:author="Dressel, Sherri C (DFG)" w:date="2019-01-09T14:39:50.4207067" w:id="1148596598">
        <w:r w:rsidRPr="668C0C40" w:rsidDel="3597BF38" w:rsidR="00F14909">
          <w:rPr>
            <w:rFonts w:ascii="Times New Roman" w:hAnsi="Times New Roman"/>
            <w:rPrChange w:author="Buck, Gregory B (DFG)" w:date="2019-01-07T10:18:42.0692713" w:id="128609408">
              <w:rPr>
                <w:rFonts w:ascii="Times New Roman" w:hAnsi="Times New Roman"/>
                <w:szCs w:val="24"/>
              </w:rPr>
            </w:rPrChange>
          </w:rPr>
          <w:delText xml:space="preserve">weakness of this methodology is that the</w:delText>
        </w:r>
        <w:r w:rsidRPr="668C0C40" w:rsidDel="3597BF38" w:rsidR="00A01B20">
          <w:rPr>
            <w:rFonts w:ascii="Times New Roman" w:hAnsi="Times New Roman"/>
            <w:rPrChange w:author="Buck, Gregory B (DFG)" w:date="2019-01-07T10:18:42.0692713" w:id="268322923">
              <w:rPr>
                <w:rFonts w:ascii="Times New Roman" w:hAnsi="Times New Roman"/>
                <w:szCs w:val="24"/>
              </w:rPr>
            </w:rPrChange>
          </w:rPr>
          <w:delText xml:space="preserve"> </w:delText>
        </w:r>
      </w:del>
      <w:r w:rsidRPr="668C0C40" w:rsidR="00A01B20">
        <w:rPr>
          <w:rFonts w:ascii="Times New Roman" w:hAnsi="Times New Roman"/>
          <w:rPrChange w:author="Buck, Gregory B (DFG)" w:date="2019-01-07T10:18:42.0692713" w:id="1602622533">
            <w:rPr>
              <w:rFonts w:ascii="Times New Roman" w:hAnsi="Times New Roman"/>
              <w:szCs w:val="24"/>
            </w:rPr>
          </w:rPrChange>
        </w:rPr>
        <w:t xml:space="preserve">size of the purse seine fleet has dropped precipitously over the last 20 years (Figure 1)</w:t>
      </w:r>
      <w:ins w:author="Dressel, Sherri C (DFG)" w:date="2019-01-09T14:40:21.2983292" w:id="1525842726">
        <w:r w:rsidRPr="668C0C40" w:rsidR="5F861445">
          <w:rPr>
            <w:rFonts w:ascii="Times New Roman" w:hAnsi="Times New Roman"/>
            <w:rPrChange w:author="Buck, Gregory B (DFG)" w:date="2019-01-07T10:18:42.0692713" w:id="1586341700">
              <w:rPr>
                <w:rFonts w:ascii="Times New Roman" w:hAnsi="Times New Roman"/>
                <w:szCs w:val="24"/>
              </w:rPr>
            </w:rPrChange>
          </w:rPr>
          <w:t xml:space="preserve"> and</w:t>
        </w:r>
      </w:ins>
      <w:del w:author="Dressel, Sherri C (DFG)" w:date="2019-01-09T14:40:21.2983292" w:id="820090885">
        <w:r w:rsidRPr="668C0C40" w:rsidDel="5F861445" w:rsidR="00A01B20">
          <w:rPr>
            <w:rFonts w:ascii="Times New Roman" w:hAnsi="Times New Roman"/>
            <w:rPrChange w:author="Buck, Gregory B (DFG)" w:date="2019-01-07T10:18:42.0692713" w:id="1734912542">
              <w:rPr>
                <w:rFonts w:ascii="Times New Roman" w:hAnsi="Times New Roman"/>
                <w:szCs w:val="24"/>
              </w:rPr>
            </w:rPrChange>
          </w:rPr>
          <w:delText xml:space="preserve">.</w:delText>
        </w:r>
      </w:del>
      <w:r w:rsidRPr="668C0C40" w:rsidR="00A01B20">
        <w:rPr>
          <w:rFonts w:ascii="Times New Roman" w:hAnsi="Times New Roman"/>
          <w:rPrChange w:author="Buck, Gregory B (DFG)" w:date="2019-01-07T10:18:42.0692713" w:id="1246456773">
            <w:rPr>
              <w:rFonts w:ascii="Times New Roman" w:hAnsi="Times New Roman"/>
              <w:szCs w:val="24"/>
            </w:rPr>
          </w:rPrChange>
        </w:rPr>
        <w:t xml:space="preserve"> </w:t>
      </w:r>
      <w:del w:author="Dressel, Sherri C (DFG)" w:date="2019-01-09T14:40:21.2983292" w:id="2066746788">
        <w:r w:rsidRPr="668C0C40" w:rsidDel="5F861445" w:rsidR="00A01B20">
          <w:rPr>
            <w:rFonts w:ascii="Times New Roman" w:hAnsi="Times New Roman"/>
            <w:rPrChange w:author="Buck, Gregory B (DFG)" w:date="2019-01-07T10:18:42.0692713" w:id="1763879233">
              <w:rPr>
                <w:rFonts w:ascii="Times New Roman" w:hAnsi="Times New Roman"/>
                <w:szCs w:val="24"/>
              </w:rPr>
            </w:rPrChange>
          </w:rPr>
          <w:delText xml:space="preserve">Th</w:delText>
        </w:r>
        <w:r w:rsidRPr="668C0C40" w:rsidDel="5F861445" w:rsidR="005F67BA">
          <w:rPr>
            <w:rFonts w:ascii="Times New Roman" w:hAnsi="Times New Roman"/>
            <w:rPrChange w:author="Buck, Gregory B (DFG)" w:date="2019-01-07T10:18:42.0692713" w:id="1464523567">
              <w:rPr>
                <w:rFonts w:ascii="Times New Roman" w:hAnsi="Times New Roman"/>
                <w:szCs w:val="24"/>
              </w:rPr>
            </w:rPrChange>
          </w:rPr>
          <w:delText>e</w:delText>
        </w:r>
        <w:r w:rsidRPr="668C0C40" w:rsidDel="5F861445" w:rsidR="00A01B20">
          <w:rPr>
            <w:rFonts w:ascii="Times New Roman" w:hAnsi="Times New Roman"/>
            <w:rPrChange w:author="Buck, Gregory B (DFG)" w:date="2019-01-07T10:18:42.0692713" w:id="1616137360">
              <w:rPr>
                <w:rFonts w:ascii="Times New Roman" w:hAnsi="Times New Roman"/>
                <w:szCs w:val="24"/>
              </w:rPr>
            </w:rPrChange>
          </w:rPr>
          <w:delText xml:space="preserve"> reduction in fleet size </w:delText>
        </w:r>
      </w:del>
      <w:del w:author="Sara Miller" w:date="2018-12-18T14:25:00Z" w:id="120">
        <w:r w:rsidDel="00065F68" w:rsidR="00A01B20">
          <w:rPr>
            <w:rFonts w:ascii="Times New Roman" w:hAnsi="Times New Roman"/>
            <w:szCs w:val="24"/>
          </w:rPr>
          <w:delText>means that</w:delText>
        </w:r>
      </w:del>
      <w:ins w:author="Sara Miller" w:date="2018-12-18T14:25:00Z" w:id="121">
        <w:r w:rsidRPr="668C0C40" w:rsidR="00065F68">
          <w:rPr>
            <w:rFonts w:ascii="Times New Roman" w:hAnsi="Times New Roman"/>
            <w:rPrChange w:author="Buck, Gregory B (DFG)" w:date="2019-01-07T10:18:42.0692713" w:id="626023232">
              <w:rPr>
                <w:rFonts w:ascii="Times New Roman" w:hAnsi="Times New Roman"/>
                <w:szCs w:val="24"/>
              </w:rPr>
            </w:rPrChange>
          </w:rPr>
          <w:t>constrains</w:t>
        </w:r>
      </w:ins>
      <w:r w:rsidRPr="668C0C40" w:rsidR="00A01B20">
        <w:rPr>
          <w:rFonts w:ascii="Times New Roman" w:hAnsi="Times New Roman"/>
          <w:rPrChange w:author="Buck, Gregory B (DFG)" w:date="2019-01-07T10:18:42.0692713" w:id="1913293573">
            <w:rPr>
              <w:rFonts w:ascii="Times New Roman" w:hAnsi="Times New Roman"/>
              <w:szCs w:val="24"/>
            </w:rPr>
          </w:rPrChange>
        </w:rPr>
        <w:t xml:space="preserve"> the spatial </w:t>
      </w:r>
      <w:r w:rsidRPr="668C0C40" w:rsidR="005F67BA">
        <w:rPr>
          <w:rFonts w:ascii="Times New Roman" w:hAnsi="Times New Roman"/>
          <w:rPrChange w:author="Buck, Gregory B (DFG)" w:date="2019-01-07T10:18:42.0692713" w:id="1199596985">
            <w:rPr>
              <w:rFonts w:ascii="Times New Roman" w:hAnsi="Times New Roman"/>
              <w:szCs w:val="24"/>
            </w:rPr>
          </w:rPrChange>
        </w:rPr>
        <w:t>coverage</w:t>
      </w:r>
      <w:r w:rsidRPr="668C0C40" w:rsidR="00A01B20">
        <w:rPr>
          <w:rFonts w:ascii="Times New Roman" w:hAnsi="Times New Roman"/>
          <w:rPrChange w:author="Buck, Gregory B (DFG)" w:date="2019-01-07T10:18:42.0692713" w:id="216327076">
            <w:rPr>
              <w:rFonts w:ascii="Times New Roman" w:hAnsi="Times New Roman"/>
              <w:szCs w:val="24"/>
            </w:rPr>
          </w:rPrChange>
        </w:rPr>
        <w:t xml:space="preserve"> of the purse seine h</w:t>
      </w:r>
      <w:ins w:author="Dressel, Sherri C (DFG)" w:date="2019-01-09T14:40:51.7060143" w:id="388398548">
        <w:r w:rsidRPr="668C0C40" w:rsidR="0CE4E3A4">
          <w:rPr>
            <w:rFonts w:ascii="Times New Roman" w:hAnsi="Times New Roman"/>
            <w:rPrChange w:author="Buck, Gregory B (DFG)" w:date="2019-01-07T10:18:42.0692713" w:id="1825083843">
              <w:rPr>
                <w:rFonts w:ascii="Times New Roman" w:hAnsi="Times New Roman"/>
                <w:szCs w:val="24"/>
              </w:rPr>
            </w:rPrChange>
          </w:rPr>
          <w:t xml:space="preserve">arvest</w:t>
        </w:r>
      </w:ins>
      <w:del w:author="Sara Miller" w:date="2018-12-18T14:25:00Z" w:id="122">
        <w:r w:rsidDel="00065F68" w:rsidR="00A01B20">
          <w:rPr>
            <w:rFonts w:ascii="Times New Roman" w:hAnsi="Times New Roman"/>
            <w:szCs w:val="24"/>
          </w:rPr>
          <w:delText xml:space="preserve"> is more constrained than it once was</w:delText>
        </w:r>
      </w:del>
      <w:r w:rsidRPr="668C0C40" w:rsidR="00A01B20">
        <w:rPr>
          <w:rFonts w:ascii="Times New Roman" w:hAnsi="Times New Roman"/>
          <w:rPrChange w:author="Buck, Gregory B (DFG)" w:date="2019-01-07T10:18:42.0692713" w:id="950004942">
            <w:rPr>
              <w:rFonts w:ascii="Times New Roman" w:hAnsi="Times New Roman"/>
              <w:szCs w:val="24"/>
            </w:rPr>
          </w:rPrChange>
        </w:rPr>
        <w:t>.</w:t>
      </w:r>
      <w:r w:rsidRPr="668C0C40" w:rsidR="00801CE7">
        <w:rPr>
          <w:rFonts w:ascii="Times New Roman" w:hAnsi="Times New Roman"/>
          <w:rPrChange w:author="Buck, Gregory B (DFG)" w:date="2019-01-07T10:18:42.0692713" w:id="1752915066">
            <w:rPr>
              <w:rFonts w:ascii="Times New Roman" w:hAnsi="Times New Roman"/>
              <w:szCs w:val="24"/>
            </w:rPr>
          </w:rPrChange>
        </w:rPr>
        <w:t xml:space="preserve"> </w:t>
      </w:r>
      <w:r w:rsidRPr="668C0C40" w:rsidR="005F67BA">
        <w:rPr>
          <w:rFonts w:ascii="Times New Roman" w:hAnsi="Times New Roman"/>
          <w:rPrChange w:author="Buck, Gregory B (DFG)" w:date="2019-01-07T10:18:42.0692713" w:id="748894716">
            <w:rPr>
              <w:rFonts w:ascii="Times New Roman" w:hAnsi="Times New Roman"/>
              <w:szCs w:val="24"/>
            </w:rPr>
          </w:rPrChange>
        </w:rPr>
        <w:t xml:space="preserve">Further, the harvest is dispersed to a range o</w:t>
      </w:r>
      <w:commentRangeStart w:id="1548863466"/>
      <w:r w:rsidRPr="668C0C40" w:rsidR="005F67BA">
        <w:rPr>
          <w:rFonts w:ascii="Times New Roman" w:hAnsi="Times New Roman"/>
          <w:rPrChange w:author="Buck, Gregory B (DFG)" w:date="2019-01-07T10:18:42.0692713" w:id="1343422375">
            <w:rPr>
              <w:rFonts w:ascii="Times New Roman" w:hAnsi="Times New Roman"/>
              <w:szCs w:val="24"/>
            </w:rPr>
          </w:rPrChange>
        </w:rPr>
        <w:t xml:space="preserve">f </w:t>
      </w:r>
      <w:commentRangeStart w:id="123"/>
      <w:r w:rsidRPr="668C0C40" w:rsidR="005F67BA">
        <w:rPr>
          <w:rFonts w:ascii="Times New Roman" w:hAnsi="Times New Roman"/>
          <w:rPrChange w:author="Buck, Gregory B (DFG)" w:date="2019-01-07T10:18:42.0692713" w:id="681109555">
            <w:rPr>
              <w:rFonts w:ascii="Times New Roman" w:hAnsi="Times New Roman"/>
              <w:szCs w:val="24"/>
            </w:rPr>
          </w:rPrChange>
        </w:rPr>
        <w:t>processors</w:t>
      </w:r>
      <w:commentRangeEnd w:id="123"/>
      <w:r w:rsidR="005F67BA">
        <w:rPr>
          <w:rStyle w:val="CommentReference"/>
        </w:rPr>
        <w:commentReference w:id="123"/>
      </w:r>
      <w:commentRangeEnd w:id="1548863466"/>
      <w:r>
        <w:rPr>
          <w:rStyle w:val="CommentReference"/>
        </w:rPr>
        <w:commentReference w:id="1548863466"/>
      </w:r>
      <w:r w:rsidRPr="668C0C40" w:rsidR="005F67BA">
        <w:rPr>
          <w:rFonts w:ascii="Times New Roman" w:hAnsi="Times New Roman"/>
          <w:rPrChange w:author="Buck, Gregory B (DFG)" w:date="2019-01-07T10:18:42.0692713" w:id="1086169503">
            <w:rPr>
              <w:rFonts w:ascii="Times New Roman" w:hAnsi="Times New Roman"/>
              <w:szCs w:val="24"/>
            </w:rPr>
          </w:rPrChange>
        </w:rPr>
        <w:t>.</w:t>
      </w:r>
      <w:ins w:author="Dressel, Sherri C (DFG)" w:date="2019-01-09T14:41:21.843235" w:id="94145793">
        <w:r w:rsidRPr="668C0C40" w:rsidR="1AAC6062">
          <w:rPr>
            <w:rFonts w:ascii="Times New Roman" w:hAnsi="Times New Roman"/>
            <w:rPrChange w:author="Buck, Gregory B (DFG)" w:date="2019-01-07T10:18:42.0692713" w:id="1239886898">
              <w:rPr>
                <w:rFonts w:ascii="Times New Roman" w:hAnsi="Times New Roman"/>
                <w:szCs w:val="24"/>
              </w:rPr>
            </w:rPrChange>
          </w:rPr>
          <w:t xml:space="preserve"> A second drawback is that the purse seine</w:t>
        </w:r>
      </w:ins>
      <w:ins w:author="Dressel, Sherri C (DFG)" w:date="2019-01-09T14:41:52.2095467" w:id="1721921246">
        <w:r w:rsidRPr="668C0C40" w:rsidR="49E72C32">
          <w:rPr>
            <w:rFonts w:ascii="Times New Roman" w:hAnsi="Times New Roman"/>
            <w:rPrChange w:author="Buck, Gregory B (DFG)" w:date="2019-01-07T10:18:42.0692713" w:id="1548692786">
              <w:rPr>
                <w:rFonts w:ascii="Times New Roman" w:hAnsi="Times New Roman"/>
                <w:szCs w:val="24"/>
              </w:rPr>
            </w:rPrChange>
          </w:rPr>
          <w:t xml:space="preserve"> fishery</w:t>
        </w:r>
        <w:r w:rsidRPr="49E72C32" w:rsidR="49E72C32">
          <w:rPr>
            <w:rFonts w:ascii="Times New Roman" w:hAnsi="Times New Roman"/>
            <w:rPrChange w:author="Dressel, Sherri C (DFG)" w:date="2019-01-09T14:41:52.2095467" w:id="868616112">
              <w:rPr/>
            </w:rPrChange>
          </w:rPr>
          <w:t xml:space="preserve"> only occurs during a portion of the spawn, generally towards the early portion. </w:t>
        </w:r>
      </w:ins>
      <w:ins w:author="Dressel, Sherri C (DFG)" w:date="2019-01-09T14:42:22.1873656" w:id="1988572822">
        <w:r w:rsidRPr="49E72C32" w:rsidR="33C607B0">
          <w:rPr>
            <w:rFonts w:ascii="Times New Roman" w:hAnsi="Times New Roman"/>
            <w:rPrChange w:author="Dressel, Sherri C (DFG)" w:date="2019-01-09T14:41:52.2095467" w:id="1994502526">
              <w:rPr/>
            </w:rPrChange>
          </w:rPr>
          <w:t xml:space="preserve">As larger herring tend to aggregate and spawn before younger herring,</w:t>
        </w:r>
      </w:ins>
      <w:ins w:author="Dressel, Sherri C (DFG)" w:date="2019-01-09T14:42:52.8854463" w:id="1275251513">
        <w:r w:rsidRPr="49E72C32" w:rsidR="76E1B17E">
          <w:rPr>
            <w:rFonts w:ascii="Times New Roman" w:hAnsi="Times New Roman"/>
            <w:rPrChange w:author="Dressel, Sherri C (DFG)" w:date="2019-01-09T14:41:52.2095467" w:id="1197365108">
              <w:rPr/>
            </w:rPrChange>
          </w:rPr>
          <w:t xml:space="preserve"> the samples from the purse seine fishery </w:t>
        </w:r>
      </w:ins>
      <w:ins w:author="Dressel, Sherri C (DFG)" w:date="2019-01-09T14:48:26.2720569" w:id="828970455">
        <w:r w:rsidRPr="49E72C32" w:rsidR="475E5774">
          <w:rPr>
            <w:rFonts w:ascii="Times New Roman" w:hAnsi="Times New Roman"/>
            <w:rPrChange w:author="Dressel, Sherri C (DFG)" w:date="2019-01-09T14:41:52.2095467" w:id="187120549">
              <w:rPr/>
            </w:rPrChange>
          </w:rPr>
          <w:t xml:space="preserve">are likely biased towards older fish and negativ</w:t>
        </w:r>
      </w:ins>
      <w:ins w:author="Dressel, Sherri C (DFG)" w:date="2019-01-09T14:48:56.5064725" w:id="451365341">
        <w:r w:rsidRPr="49E72C32" w:rsidR="0B273BA5">
          <w:rPr>
            <w:rFonts w:ascii="Times New Roman" w:hAnsi="Times New Roman"/>
            <w:rPrChange w:author="Dressel, Sherri C (DFG)" w:date="2019-01-09T14:41:52.2095467" w:id="1620259635">
              <w:rPr/>
            </w:rPrChange>
          </w:rPr>
          <w:t xml:space="preserve">ely affects our ability to estimate maturity and biological reference points.</w:t>
        </w:r>
      </w:ins>
    </w:p>
    <w:p w:rsidR="005834F9" w:rsidDel="00E875F2" w:rsidP="005521F4" w:rsidRDefault="005834F9" w14:paraId="49F3C4BB" w14:textId="4468B75D">
      <w:pPr>
        <w:tabs>
          <w:tab w:val="right" w:pos="0"/>
          <w:tab w:val="left" w:pos="360"/>
          <w:tab w:val="right" w:pos="5040"/>
          <w:tab w:val="left" w:pos="5400"/>
        </w:tabs>
        <w:rPr>
          <w:del w:author="Sara Miller" w:date="2018-12-18T14:43:00Z" w:id="124"/>
          <w:rFonts w:ascii="Times New Roman" w:hAnsi="Times New Roman"/>
          <w:b/>
          <w:szCs w:val="24"/>
        </w:rPr>
      </w:pPr>
      <w:del w:author="Sara Miller" w:date="2018-12-18T14:43:00Z" w:id="125">
        <w:r w:rsidDel="00E875F2">
          <w:rPr>
            <w:rFonts w:ascii="Times New Roman" w:hAnsi="Times New Roman"/>
            <w:b/>
            <w:szCs w:val="24"/>
          </w:rPr>
          <w:delText>SUMMARY</w:delText>
        </w:r>
      </w:del>
    </w:p>
    <w:p w:rsidR="005834F9" w:rsidDel="00E875F2" w:rsidP="34100B9F" w:rsidRDefault="34100B9F" w14:paraId="6EE1CEF0" w14:textId="09D06BC5">
      <w:pPr>
        <w:tabs>
          <w:tab w:val="right" w:pos="0"/>
          <w:tab w:val="left" w:pos="360"/>
          <w:tab w:val="right" w:pos="5040"/>
          <w:tab w:val="left" w:pos="5400"/>
        </w:tabs>
        <w:rPr>
          <w:del w:author="Sara Miller" w:date="2018-12-18T14:43:00Z" w:id="126"/>
          <w:rFonts w:ascii="Times New Roman" w:hAnsi="Times New Roman"/>
        </w:rPr>
      </w:pPr>
      <w:del w:author="Sara Miller" w:date="2018-12-18T14:35:00Z" w:id="127">
        <w:r w:rsidRPr="34100B9F" w:rsidDel="00B05351">
          <w:rPr>
            <w:rFonts w:ascii="Times New Roman" w:hAnsi="Times New Roman"/>
          </w:rPr>
          <w:delText>We believe the</w:delText>
        </w:r>
      </w:del>
      <w:del w:author="Sara Miller" w:date="2018-12-18T14:43:00Z" w:id="128">
        <w:r w:rsidRPr="34100B9F" w:rsidDel="00E875F2">
          <w:rPr>
            <w:rFonts w:ascii="Times New Roman" w:hAnsi="Times New Roman"/>
          </w:rPr>
          <w:delText xml:space="preserve"> following strategies have the potential to improve our ability to manage the Togiak herring fishery:</w:delText>
        </w:r>
      </w:del>
    </w:p>
    <w:p w:rsidR="005834F9" w:rsidDel="00E875F2" w:rsidP="007908F6" w:rsidRDefault="34100B9F" w14:paraId="31370C0B" w14:textId="0A7DEC76">
      <w:pPr>
        <w:pStyle w:val="ListParagraph"/>
        <w:numPr>
          <w:ilvl w:val="0"/>
          <w:numId w:val="7"/>
        </w:numPr>
        <w:tabs>
          <w:tab w:val="right" w:pos="0"/>
          <w:tab w:val="left" w:pos="360"/>
          <w:tab w:val="right" w:pos="5040"/>
          <w:tab w:val="left" w:pos="5400"/>
        </w:tabs>
        <w:rPr>
          <w:del w:author="Sara Miller" w:date="2018-12-18T14:43:00Z" w:id="129"/>
          <w:rFonts w:ascii="Times New Roman" w:hAnsi="Times New Roman"/>
        </w:rPr>
      </w:pPr>
      <w:del w:author="Sara Miller" w:date="2018-12-18T14:43:00Z" w:id="130">
        <w:r w:rsidRPr="34100B9F" w:rsidDel="00E875F2">
          <w:rPr>
            <w:rFonts w:ascii="Times New Roman" w:hAnsi="Times New Roman"/>
            <w:b/>
            <w:bCs/>
          </w:rPr>
          <w:delText>Review the exploitation rate</w:delText>
        </w:r>
        <w:r w:rsidRPr="34100B9F" w:rsidDel="00E875F2">
          <w:rPr>
            <w:rFonts w:ascii="Times New Roman" w:hAnsi="Times New Roman"/>
          </w:rPr>
          <w:delText xml:space="preserve">. This would require outside biometric support in the form of a post-doctoral position or as a contractual service. </w:delText>
        </w:r>
      </w:del>
      <w:del w:author="Sara Miller" w:date="2018-12-18T14:26:00Z" w:id="131">
        <w:r w:rsidRPr="34100B9F" w:rsidDel="00204FE1">
          <w:rPr>
            <w:rFonts w:ascii="Times New Roman" w:hAnsi="Times New Roman"/>
          </w:rPr>
          <w:delText>We estimate that this</w:delText>
        </w:r>
      </w:del>
      <w:del w:author="Sara Miller" w:date="2018-12-18T14:43:00Z" w:id="132">
        <w:r w:rsidRPr="34100B9F" w:rsidDel="00E875F2">
          <w:rPr>
            <w:rFonts w:ascii="Times New Roman" w:hAnsi="Times New Roman"/>
          </w:rPr>
          <w:delText xml:space="preserve"> </w:delText>
        </w:r>
      </w:del>
      <w:del w:author="Sara Miller" w:date="2018-12-18T14:26:00Z" w:id="133">
        <w:r w:rsidRPr="34100B9F" w:rsidDel="00204FE1">
          <w:rPr>
            <w:rFonts w:ascii="Times New Roman" w:hAnsi="Times New Roman"/>
          </w:rPr>
          <w:delText xml:space="preserve">will </w:delText>
        </w:r>
      </w:del>
      <w:del w:author="Sara Miller" w:date="2018-12-18T14:43:00Z" w:id="134">
        <w:r w:rsidRPr="34100B9F" w:rsidDel="00E875F2">
          <w:rPr>
            <w:rFonts w:ascii="Times New Roman" w:hAnsi="Times New Roman"/>
          </w:rPr>
          <w:delText xml:space="preserve">cost approximately </w:delText>
        </w:r>
        <w:r w:rsidRPr="34100B9F" w:rsidDel="00E875F2">
          <w:rPr>
            <w:rFonts w:ascii="Times New Roman" w:hAnsi="Times New Roman"/>
            <w:highlight w:val="yellow"/>
          </w:rPr>
          <w:delText>$XXXX</w:delText>
        </w:r>
        <w:r w:rsidRPr="34100B9F" w:rsidDel="00E875F2">
          <w:rPr>
            <w:rFonts w:ascii="Times New Roman" w:hAnsi="Times New Roman"/>
          </w:rPr>
          <w:delText xml:space="preserve"> and take </w:delText>
        </w:r>
        <w:r w:rsidRPr="34100B9F" w:rsidDel="00E875F2">
          <w:rPr>
            <w:rFonts w:ascii="Times New Roman" w:hAnsi="Times New Roman"/>
            <w:highlight w:val="yellow"/>
          </w:rPr>
          <w:delText>XXXX</w:delText>
        </w:r>
        <w:r w:rsidRPr="34100B9F" w:rsidDel="00E875F2">
          <w:rPr>
            <w:rFonts w:ascii="Times New Roman" w:hAnsi="Times New Roman"/>
          </w:rPr>
          <w:delText xml:space="preserve"> years to complete.</w:delText>
        </w:r>
      </w:del>
    </w:p>
    <w:p w:rsidR="005834F9" w:rsidDel="00E875F2" w:rsidP="007908F6" w:rsidRDefault="34100B9F" w14:paraId="6173E339" w14:textId="647854FC">
      <w:pPr>
        <w:pStyle w:val="ListParagraph"/>
        <w:numPr>
          <w:ilvl w:val="0"/>
          <w:numId w:val="7"/>
        </w:numPr>
        <w:tabs>
          <w:tab w:val="right" w:pos="0"/>
          <w:tab w:val="left" w:pos="360"/>
          <w:tab w:val="right" w:pos="5040"/>
          <w:tab w:val="left" w:pos="5400"/>
        </w:tabs>
        <w:rPr>
          <w:del w:author="Sara Miller" w:date="2018-12-18T14:43:00Z" w:id="135"/>
          <w:rFonts w:ascii="Times New Roman" w:hAnsi="Times New Roman"/>
        </w:rPr>
      </w:pPr>
      <w:del w:author="Sara Miller" w:date="2018-12-18T14:43:00Z" w:id="136">
        <w:r w:rsidRPr="34100B9F" w:rsidDel="00E875F2">
          <w:rPr>
            <w:rFonts w:ascii="Times New Roman" w:hAnsi="Times New Roman"/>
            <w:b/>
            <w:bCs/>
          </w:rPr>
          <w:delText>Provide a second aircraft and aircrew stationed either in Togiak or Dillingham</w:delText>
        </w:r>
        <w:r w:rsidRPr="34100B9F" w:rsidDel="00E875F2">
          <w:rPr>
            <w:rFonts w:ascii="Times New Roman" w:hAnsi="Times New Roman"/>
          </w:rPr>
          <w:delText>. Simply adding funds to our existing survey effort is not sufficient as the main limiting factor is weather and not available funds. Therefore the most direct method of strengthening our aerial survey effort is to add additional effort during good weather periods. This would cost approximately $</w:delText>
        </w:r>
        <w:r w:rsidRPr="34100B9F" w:rsidDel="00E875F2">
          <w:rPr>
            <w:rFonts w:ascii="Times New Roman" w:hAnsi="Times New Roman"/>
            <w:highlight w:val="yellow"/>
          </w:rPr>
          <w:delText>XXXX</w:delText>
        </w:r>
        <w:r w:rsidRPr="34100B9F" w:rsidDel="00E875F2">
          <w:rPr>
            <w:rFonts w:ascii="Times New Roman" w:hAnsi="Times New Roman"/>
          </w:rPr>
          <w:delText xml:space="preserve"> per day.</w:delText>
        </w:r>
      </w:del>
    </w:p>
    <w:p w:rsidR="005834F9" w:rsidDel="00E875F2" w:rsidP="007908F6" w:rsidRDefault="005834F9" w14:paraId="313AE677" w14:textId="47655789">
      <w:pPr>
        <w:pStyle w:val="ListParagraph"/>
        <w:numPr>
          <w:ilvl w:val="0"/>
          <w:numId w:val="7"/>
        </w:numPr>
        <w:tabs>
          <w:tab w:val="right" w:pos="0"/>
          <w:tab w:val="left" w:pos="360"/>
          <w:tab w:val="right" w:pos="5040"/>
          <w:tab w:val="left" w:pos="5400"/>
        </w:tabs>
        <w:rPr>
          <w:del w:author="Sara Miller" w:date="2018-12-18T14:43:00Z" w:id="137"/>
          <w:rFonts w:ascii="Times New Roman" w:hAnsi="Times New Roman"/>
          <w:szCs w:val="24"/>
        </w:rPr>
      </w:pPr>
      <w:del w:author="Sara Miller" w:date="2018-12-18T14:43:00Z" w:id="138">
        <w:r w:rsidDel="00E875F2">
          <w:rPr>
            <w:rFonts w:ascii="Times New Roman" w:hAnsi="Times New Roman"/>
            <w:b/>
            <w:szCs w:val="24"/>
          </w:rPr>
          <w:delText>Explore options to digitize existing surveys</w:delText>
        </w:r>
        <w:r w:rsidRPr="005834F9" w:rsidDel="00E875F2">
          <w:rPr>
            <w:rFonts w:ascii="Times New Roman" w:hAnsi="Times New Roman"/>
            <w:szCs w:val="24"/>
          </w:rPr>
          <w:delText>.</w:delText>
        </w:r>
        <w:r w:rsidDel="00E875F2">
          <w:rPr>
            <w:rFonts w:ascii="Times New Roman" w:hAnsi="Times New Roman"/>
            <w:b/>
            <w:szCs w:val="24"/>
          </w:rPr>
          <w:delText xml:space="preserve"> </w:delText>
        </w:r>
        <w:r w:rsidDel="00E875F2">
          <w:rPr>
            <w:rFonts w:ascii="Times New Roman" w:hAnsi="Times New Roman"/>
            <w:szCs w:val="24"/>
          </w:rPr>
          <w:delText xml:space="preserve">A lot of uncertainty exists with our </w:delText>
        </w:r>
      </w:del>
      <w:del w:author="Sara Miller" w:date="2018-12-18T14:28:00Z" w:id="139">
        <w:r w:rsidDel="00B632AB">
          <w:rPr>
            <w:rFonts w:ascii="Times New Roman" w:hAnsi="Times New Roman"/>
            <w:szCs w:val="24"/>
          </w:rPr>
          <w:delText xml:space="preserve">existing </w:delText>
        </w:r>
      </w:del>
      <w:del w:author="Sara Miller" w:date="2018-12-18T14:43:00Z" w:id="140">
        <w:r w:rsidDel="00E875F2">
          <w:rPr>
            <w:rFonts w:ascii="Times New Roman" w:hAnsi="Times New Roman"/>
            <w:szCs w:val="24"/>
          </w:rPr>
          <w:delText xml:space="preserve">real-time </w:delText>
        </w:r>
        <w:r w:rsidDel="00E875F2" w:rsidR="00454833">
          <w:rPr>
            <w:rFonts w:ascii="Times New Roman" w:hAnsi="Times New Roman"/>
            <w:szCs w:val="24"/>
          </w:rPr>
          <w:delText>survey protocol.</w:delText>
        </w:r>
        <w:r w:rsidDel="00E875F2" w:rsidR="00B14AC6">
          <w:rPr>
            <w:rFonts w:ascii="Times New Roman" w:hAnsi="Times New Roman"/>
            <w:szCs w:val="24"/>
          </w:rPr>
          <w:delText xml:space="preserve"> If we </w:delText>
        </w:r>
      </w:del>
      <w:del w:author="Sara Miller" w:date="2018-12-18T14:29:00Z" w:id="141">
        <w:r w:rsidDel="00A96ED2" w:rsidR="00B14AC6">
          <w:rPr>
            <w:rFonts w:ascii="Times New Roman" w:hAnsi="Times New Roman"/>
            <w:szCs w:val="24"/>
          </w:rPr>
          <w:delText>were able to</w:delText>
        </w:r>
      </w:del>
      <w:del w:author="Sara Miller" w:date="2018-12-18T14:43:00Z" w:id="142">
        <w:r w:rsidDel="00E875F2" w:rsidR="00B14AC6">
          <w:rPr>
            <w:rFonts w:ascii="Times New Roman" w:hAnsi="Times New Roman"/>
            <w:szCs w:val="24"/>
          </w:rPr>
          <w:delText xml:space="preserve"> </w:delText>
        </w:r>
      </w:del>
      <w:del w:author="Sara Miller" w:date="2018-12-18T14:27:00Z" w:id="143">
        <w:r w:rsidDel="00F7204A" w:rsidR="00B14AC6">
          <w:rPr>
            <w:rFonts w:ascii="Times New Roman" w:hAnsi="Times New Roman"/>
            <w:szCs w:val="24"/>
          </w:rPr>
          <w:delText>s</w:delText>
        </w:r>
        <w:r w:rsidDel="00F7204A" w:rsidR="00454833">
          <w:rPr>
            <w:rFonts w:ascii="Times New Roman" w:hAnsi="Times New Roman"/>
            <w:szCs w:val="24"/>
          </w:rPr>
          <w:delText xml:space="preserve">omehow </w:delText>
        </w:r>
      </w:del>
      <w:del w:author="Sara Miller" w:date="2018-12-18T14:43:00Z" w:id="144">
        <w:r w:rsidDel="00E875F2" w:rsidR="00454833">
          <w:rPr>
            <w:rFonts w:ascii="Times New Roman" w:hAnsi="Times New Roman"/>
            <w:szCs w:val="24"/>
          </w:rPr>
          <w:delText>digitiz</w:delText>
        </w:r>
        <w:r w:rsidDel="00E875F2" w:rsidR="00B14AC6">
          <w:rPr>
            <w:rFonts w:ascii="Times New Roman" w:hAnsi="Times New Roman"/>
            <w:szCs w:val="24"/>
          </w:rPr>
          <w:delText>e</w:delText>
        </w:r>
        <w:r w:rsidDel="00E875F2" w:rsidR="00454833">
          <w:rPr>
            <w:rFonts w:ascii="Times New Roman" w:hAnsi="Times New Roman"/>
            <w:szCs w:val="24"/>
          </w:rPr>
          <w:delText xml:space="preserve"> the existing aerial surveys</w:delText>
        </w:r>
        <w:r w:rsidDel="00E875F2" w:rsidR="00B14AC6">
          <w:rPr>
            <w:rFonts w:ascii="Times New Roman" w:hAnsi="Times New Roman"/>
            <w:szCs w:val="24"/>
          </w:rPr>
          <w:delText xml:space="preserve"> it might </w:delText>
        </w:r>
        <w:r w:rsidDel="00E875F2" w:rsidR="00454833">
          <w:rPr>
            <w:rFonts w:ascii="Times New Roman" w:hAnsi="Times New Roman"/>
            <w:szCs w:val="24"/>
          </w:rPr>
          <w:delText xml:space="preserve">allow </w:delText>
        </w:r>
        <w:r w:rsidDel="00E875F2" w:rsidR="00B14AC6">
          <w:rPr>
            <w:rFonts w:ascii="Times New Roman" w:hAnsi="Times New Roman"/>
            <w:szCs w:val="24"/>
          </w:rPr>
          <w:delText xml:space="preserve">some type(s) of </w:delText>
        </w:r>
        <w:r w:rsidDel="00E875F2" w:rsidR="00454833">
          <w:rPr>
            <w:rFonts w:ascii="Times New Roman" w:hAnsi="Times New Roman"/>
            <w:szCs w:val="24"/>
          </w:rPr>
          <w:delText xml:space="preserve">post-survey analysis that </w:delText>
        </w:r>
        <w:r w:rsidDel="00E875F2" w:rsidR="00B14AC6">
          <w:rPr>
            <w:rFonts w:ascii="Times New Roman" w:hAnsi="Times New Roman"/>
            <w:szCs w:val="24"/>
          </w:rPr>
          <w:delText>could re</w:delText>
        </w:r>
        <w:r w:rsidDel="00E875F2" w:rsidR="00454833">
          <w:rPr>
            <w:rFonts w:ascii="Times New Roman" w:hAnsi="Times New Roman"/>
            <w:szCs w:val="24"/>
          </w:rPr>
          <w:delText xml:space="preserve">duce our uncertainty. Further research </w:delText>
        </w:r>
        <w:r w:rsidDel="00E875F2" w:rsidR="00713F46">
          <w:rPr>
            <w:rFonts w:ascii="Times New Roman" w:hAnsi="Times New Roman"/>
            <w:szCs w:val="24"/>
          </w:rPr>
          <w:delText>would be</w:delText>
        </w:r>
        <w:r w:rsidDel="00E875F2" w:rsidR="00454833">
          <w:rPr>
            <w:rFonts w:ascii="Times New Roman" w:hAnsi="Times New Roman"/>
            <w:szCs w:val="24"/>
          </w:rPr>
          <w:delText xml:space="preserve"> required to assess the feasibility and cost of this strategy.</w:delText>
        </w:r>
      </w:del>
    </w:p>
    <w:p w:rsidR="00454833" w:rsidDel="00E875F2" w:rsidP="007908F6" w:rsidRDefault="00372DC2" w14:paraId="68A53EE2" w14:textId="7468A43C">
      <w:pPr>
        <w:pStyle w:val="ListParagraph"/>
        <w:numPr>
          <w:ilvl w:val="0"/>
          <w:numId w:val="7"/>
        </w:numPr>
        <w:tabs>
          <w:tab w:val="right" w:pos="0"/>
          <w:tab w:val="left" w:pos="360"/>
          <w:tab w:val="right" w:pos="5040"/>
          <w:tab w:val="left" w:pos="5400"/>
        </w:tabs>
        <w:rPr>
          <w:del w:author="Sara Miller" w:date="2018-12-18T14:43:00Z" w:id="145"/>
          <w:rFonts w:ascii="Times New Roman" w:hAnsi="Times New Roman"/>
          <w:szCs w:val="24"/>
        </w:rPr>
      </w:pPr>
      <w:del w:author="Sara Miller" w:date="2018-12-18T14:43:00Z" w:id="146">
        <w:r w:rsidDel="00E875F2">
          <w:rPr>
            <w:rFonts w:ascii="Times New Roman" w:hAnsi="Times New Roman"/>
            <w:b/>
            <w:szCs w:val="24"/>
          </w:rPr>
          <w:delText>Charter a test fishing vessel</w:delText>
        </w:r>
        <w:r w:rsidDel="00E875F2" w:rsidR="00713F46">
          <w:rPr>
            <w:rFonts w:ascii="Times New Roman" w:hAnsi="Times New Roman"/>
            <w:b/>
            <w:szCs w:val="24"/>
          </w:rPr>
          <w:delText>.</w:delText>
        </w:r>
        <w:r w:rsidDel="00E875F2" w:rsidR="00713F46">
          <w:rPr>
            <w:rFonts w:ascii="Times New Roman" w:hAnsi="Times New Roman"/>
            <w:szCs w:val="24"/>
          </w:rPr>
          <w:delText xml:space="preserve">  A chartered vessel </w:delText>
        </w:r>
      </w:del>
      <w:del w:author="Sara Miller" w:date="2018-12-18T14:29:00Z" w:id="147">
        <w:r w:rsidDel="00CC7D0F" w:rsidR="00713F46">
          <w:rPr>
            <w:rFonts w:ascii="Times New Roman" w:hAnsi="Times New Roman"/>
            <w:szCs w:val="24"/>
          </w:rPr>
          <w:delText xml:space="preserve">properly equipped </w:delText>
        </w:r>
      </w:del>
      <w:del w:author="Sara Miller" w:date="2018-12-18T14:43:00Z" w:id="148">
        <w:r w:rsidDel="00E875F2" w:rsidR="00713F46">
          <w:rPr>
            <w:rFonts w:ascii="Times New Roman" w:hAnsi="Times New Roman"/>
            <w:szCs w:val="24"/>
          </w:rPr>
          <w:delText xml:space="preserve">would allow us to sample portions of the biomass that are not being currently fished by the purse seine fleet. This would improve our ability to estimate the age composition of the spawning biomass. </w:delText>
        </w:r>
        <w:r w:rsidDel="00E875F2" w:rsidR="00A847F8">
          <w:rPr>
            <w:rFonts w:ascii="Times New Roman" w:hAnsi="Times New Roman"/>
            <w:szCs w:val="24"/>
          </w:rPr>
          <w:delText>E</w:delText>
        </w:r>
        <w:r w:rsidDel="00E875F2" w:rsidR="00713F46">
          <w:rPr>
            <w:rFonts w:ascii="Times New Roman" w:hAnsi="Times New Roman"/>
            <w:szCs w:val="24"/>
          </w:rPr>
          <w:delText>mbark</w:delText>
        </w:r>
        <w:r w:rsidDel="00E875F2" w:rsidR="00A847F8">
          <w:rPr>
            <w:rFonts w:ascii="Times New Roman" w:hAnsi="Times New Roman"/>
            <w:szCs w:val="24"/>
          </w:rPr>
          <w:delText>ing a</w:delText>
        </w:r>
        <w:r w:rsidDel="00E875F2" w:rsidR="00713F46">
          <w:rPr>
            <w:rFonts w:ascii="Times New Roman" w:hAnsi="Times New Roman"/>
            <w:szCs w:val="24"/>
          </w:rPr>
          <w:delText xml:space="preserve"> </w:delText>
        </w:r>
        <w:r w:rsidDel="00E875F2" w:rsidR="00B14AC6">
          <w:rPr>
            <w:rFonts w:ascii="Times New Roman" w:hAnsi="Times New Roman"/>
            <w:szCs w:val="24"/>
          </w:rPr>
          <w:delText>2</w:delText>
        </w:r>
        <w:r w:rsidDel="00E875F2" w:rsidR="00713F46">
          <w:rPr>
            <w:rFonts w:ascii="Times New Roman" w:hAnsi="Times New Roman"/>
            <w:szCs w:val="24"/>
          </w:rPr>
          <w:delText xml:space="preserve"> person sampling crew </w:delText>
        </w:r>
        <w:r w:rsidDel="00E875F2" w:rsidR="00A847F8">
          <w:rPr>
            <w:rFonts w:ascii="Times New Roman" w:hAnsi="Times New Roman"/>
            <w:szCs w:val="24"/>
          </w:rPr>
          <w:delText>would allow us to</w:delText>
        </w:r>
        <w:r w:rsidDel="00E875F2" w:rsidR="00713F46">
          <w:rPr>
            <w:rFonts w:ascii="Times New Roman" w:hAnsi="Times New Roman"/>
            <w:szCs w:val="24"/>
          </w:rPr>
          <w:delText xml:space="preserve"> work up the samples during the course of fishing operations. A chartered vessel might also serve as a platform to conduct feasibility studies to assess the ability of various off the shelf UAV technologies </w:delText>
        </w:r>
        <w:r w:rsidDel="00E875F2" w:rsidR="00B14AC6">
          <w:rPr>
            <w:rFonts w:ascii="Times New Roman" w:hAnsi="Times New Roman"/>
            <w:szCs w:val="24"/>
          </w:rPr>
          <w:delText>that might</w:delText>
        </w:r>
        <w:r w:rsidDel="00E875F2" w:rsidR="00713F46">
          <w:rPr>
            <w:rFonts w:ascii="Times New Roman" w:hAnsi="Times New Roman"/>
            <w:szCs w:val="24"/>
          </w:rPr>
          <w:delText xml:space="preserve"> bolster our aerial survey efforts. This strategy would cost approximately $</w:delText>
        </w:r>
        <w:r w:rsidDel="00E875F2" w:rsidR="00E70316">
          <w:rPr>
            <w:rFonts w:ascii="Times New Roman" w:hAnsi="Times New Roman"/>
            <w:szCs w:val="24"/>
          </w:rPr>
          <w:delText xml:space="preserve">5,000 </w:delText>
        </w:r>
        <w:r w:rsidDel="00E875F2" w:rsidR="00713F46">
          <w:rPr>
            <w:rFonts w:ascii="Times New Roman" w:hAnsi="Times New Roman"/>
            <w:szCs w:val="24"/>
          </w:rPr>
          <w:delText xml:space="preserve">per day </w:delText>
        </w:r>
        <w:r w:rsidDel="00E875F2" w:rsidR="00E70316">
          <w:rPr>
            <w:rFonts w:ascii="Times New Roman" w:hAnsi="Times New Roman"/>
            <w:szCs w:val="24"/>
          </w:rPr>
          <w:delText>for a vessel</w:delText>
        </w:r>
        <w:r w:rsidDel="00E875F2" w:rsidR="00713F46">
          <w:rPr>
            <w:rFonts w:ascii="Times New Roman" w:hAnsi="Times New Roman"/>
            <w:szCs w:val="24"/>
          </w:rPr>
          <w:delText xml:space="preserve"> charte</w:delText>
        </w:r>
        <w:r w:rsidDel="00E875F2" w:rsidR="00E70316">
          <w:rPr>
            <w:rFonts w:ascii="Times New Roman" w:hAnsi="Times New Roman"/>
            <w:szCs w:val="24"/>
          </w:rPr>
          <w:delText xml:space="preserve">r. The cost of sampling technicians would depend on whether the </w:delText>
        </w:r>
        <w:r w:rsidDel="00E875F2" w:rsidR="00713F46">
          <w:rPr>
            <w:rFonts w:ascii="Times New Roman" w:hAnsi="Times New Roman"/>
            <w:szCs w:val="24"/>
          </w:rPr>
          <w:delText xml:space="preserve">sampling technicians </w:delText>
        </w:r>
        <w:r w:rsidDel="00E875F2" w:rsidR="00E70316">
          <w:rPr>
            <w:rFonts w:ascii="Times New Roman" w:hAnsi="Times New Roman"/>
            <w:szCs w:val="24"/>
          </w:rPr>
          <w:delText>were state employees or not. T</w:delText>
        </w:r>
        <w:r w:rsidDel="00E875F2" w:rsidR="00713F46">
          <w:rPr>
            <w:rFonts w:ascii="Times New Roman" w:hAnsi="Times New Roman"/>
            <w:szCs w:val="24"/>
          </w:rPr>
          <w:delText xml:space="preserve">he cost of </w:delText>
        </w:r>
      </w:del>
      <w:del w:author="Sara Miller" w:date="2018-12-18T14:30:00Z" w:id="149">
        <w:r w:rsidDel="00623690" w:rsidR="00713F46">
          <w:rPr>
            <w:rFonts w:ascii="Times New Roman" w:hAnsi="Times New Roman"/>
            <w:szCs w:val="24"/>
          </w:rPr>
          <w:delText xml:space="preserve">whatever </w:delText>
        </w:r>
      </w:del>
      <w:del w:author="Sara Miller" w:date="2018-12-18T14:43:00Z" w:id="150">
        <w:r w:rsidDel="00E875F2" w:rsidR="00713F46">
          <w:rPr>
            <w:rFonts w:ascii="Times New Roman" w:hAnsi="Times New Roman"/>
            <w:szCs w:val="24"/>
          </w:rPr>
          <w:delText>UAV technolog</w:delText>
        </w:r>
        <w:r w:rsidDel="00E875F2" w:rsidR="00E835CA">
          <w:rPr>
            <w:rFonts w:ascii="Times New Roman" w:hAnsi="Times New Roman"/>
            <w:szCs w:val="24"/>
          </w:rPr>
          <w:delText>ies</w:delText>
        </w:r>
        <w:r w:rsidDel="00E875F2" w:rsidR="00713F46">
          <w:rPr>
            <w:rFonts w:ascii="Times New Roman" w:hAnsi="Times New Roman"/>
            <w:szCs w:val="24"/>
          </w:rPr>
          <w:delText xml:space="preserve"> we might be interested</w:delText>
        </w:r>
        <w:r w:rsidDel="00E875F2" w:rsidR="00C10214">
          <w:rPr>
            <w:rFonts w:ascii="Times New Roman" w:hAnsi="Times New Roman"/>
            <w:szCs w:val="24"/>
          </w:rPr>
          <w:delText xml:space="preserve"> in testing</w:delText>
        </w:r>
        <w:r w:rsidDel="00E875F2" w:rsidR="00713F46">
          <w:rPr>
            <w:rFonts w:ascii="Times New Roman" w:hAnsi="Times New Roman"/>
            <w:szCs w:val="24"/>
          </w:rPr>
          <w:delText xml:space="preserve"> </w:delText>
        </w:r>
        <w:r w:rsidDel="00E875F2" w:rsidR="00E70316">
          <w:rPr>
            <w:rFonts w:ascii="Times New Roman" w:hAnsi="Times New Roman"/>
            <w:szCs w:val="24"/>
          </w:rPr>
          <w:delText xml:space="preserve">is also highly variable but $5,000 </w:delText>
        </w:r>
        <w:r w:rsidDel="00E875F2" w:rsidR="00C10214">
          <w:rPr>
            <w:rFonts w:ascii="Times New Roman" w:hAnsi="Times New Roman"/>
            <w:szCs w:val="24"/>
          </w:rPr>
          <w:delText xml:space="preserve">should </w:delText>
        </w:r>
        <w:r w:rsidDel="00E875F2" w:rsidR="00E70316">
          <w:rPr>
            <w:rFonts w:ascii="Times New Roman" w:hAnsi="Times New Roman"/>
            <w:szCs w:val="24"/>
          </w:rPr>
          <w:delText xml:space="preserve">be enough to purchase </w:delText>
        </w:r>
        <w:r w:rsidDel="00E875F2" w:rsidR="00C10214">
          <w:rPr>
            <w:rFonts w:ascii="Times New Roman" w:hAnsi="Times New Roman"/>
            <w:szCs w:val="24"/>
          </w:rPr>
          <w:delText>~</w:delText>
        </w:r>
        <w:r w:rsidDel="00E875F2" w:rsidR="00E70316">
          <w:rPr>
            <w:rFonts w:ascii="Times New Roman" w:hAnsi="Times New Roman"/>
            <w:szCs w:val="24"/>
          </w:rPr>
          <w:delText xml:space="preserve">2 </w:delText>
        </w:r>
        <w:r w:rsidDel="00E875F2" w:rsidR="00C10214">
          <w:rPr>
            <w:rFonts w:ascii="Times New Roman" w:hAnsi="Times New Roman"/>
            <w:szCs w:val="24"/>
          </w:rPr>
          <w:delText>off-the-shelf UAVs for feasibility testing</w:delText>
        </w:r>
        <w:r w:rsidDel="00E875F2" w:rsidR="00713F46">
          <w:rPr>
            <w:rFonts w:ascii="Times New Roman" w:hAnsi="Times New Roman"/>
            <w:szCs w:val="24"/>
          </w:rPr>
          <w:delText>.</w:delText>
        </w:r>
      </w:del>
    </w:p>
    <w:p w:rsidR="00C612D7" w:rsidDel="00E875F2" w:rsidP="007908F6" w:rsidRDefault="00C612D7" w14:paraId="30520A7B" w14:textId="23B8773C">
      <w:pPr>
        <w:pStyle w:val="ListParagraph"/>
        <w:numPr>
          <w:ilvl w:val="0"/>
          <w:numId w:val="7"/>
        </w:numPr>
        <w:tabs>
          <w:tab w:val="right" w:pos="0"/>
          <w:tab w:val="left" w:pos="360"/>
          <w:tab w:val="right" w:pos="5040"/>
          <w:tab w:val="left" w:pos="5400"/>
        </w:tabs>
        <w:rPr>
          <w:del w:author="Sara Miller" w:date="2018-12-18T14:43:00Z" w:id="151"/>
          <w:rFonts w:ascii="Times New Roman" w:hAnsi="Times New Roman"/>
          <w:szCs w:val="24"/>
        </w:rPr>
      </w:pPr>
      <w:del w:author="Sara Miller" w:date="2018-12-18T14:43:00Z" w:id="152">
        <w:r w:rsidDel="00E875F2">
          <w:rPr>
            <w:rFonts w:ascii="Times New Roman" w:hAnsi="Times New Roman"/>
            <w:b/>
            <w:szCs w:val="24"/>
          </w:rPr>
          <w:delText>Increase our sampling crew size.</w:delText>
        </w:r>
        <w:r w:rsidDel="00E875F2">
          <w:rPr>
            <w:rFonts w:ascii="Times New Roman" w:hAnsi="Times New Roman"/>
            <w:szCs w:val="24"/>
          </w:rPr>
          <w:delText xml:space="preserve"> Currently we are able to sample approximately 6,000 herring from the commercial harvest each year using a crew of two fisheries technicians and one supervising biologist sampling from the shore plants in Naknek. Adding a</w:delText>
        </w:r>
        <w:r w:rsidDel="00E875F2" w:rsidR="00BA78A0">
          <w:rPr>
            <w:rFonts w:ascii="Times New Roman" w:hAnsi="Times New Roman"/>
            <w:szCs w:val="24"/>
          </w:rPr>
          <w:delText>n</w:delText>
        </w:r>
        <w:r w:rsidDel="00E875F2">
          <w:rPr>
            <w:rFonts w:ascii="Times New Roman" w:hAnsi="Times New Roman"/>
            <w:szCs w:val="24"/>
          </w:rPr>
          <w:delText xml:space="preserve"> </w:delText>
        </w:r>
        <w:r w:rsidDel="00E875F2" w:rsidR="00BA78A0">
          <w:rPr>
            <w:rFonts w:ascii="Times New Roman" w:hAnsi="Times New Roman"/>
            <w:szCs w:val="24"/>
          </w:rPr>
          <w:delText xml:space="preserve">additional </w:delText>
        </w:r>
        <w:r w:rsidDel="00E875F2">
          <w:rPr>
            <w:rFonts w:ascii="Times New Roman" w:hAnsi="Times New Roman"/>
            <w:szCs w:val="24"/>
          </w:rPr>
          <w:delText xml:space="preserve">technician to the existing crew would cost </w:delText>
        </w:r>
        <w:r w:rsidDel="00E875F2" w:rsidR="00BA78A0">
          <w:rPr>
            <w:rFonts w:ascii="Times New Roman" w:hAnsi="Times New Roman"/>
            <w:szCs w:val="24"/>
          </w:rPr>
          <w:delText xml:space="preserve">about </w:delText>
        </w:r>
        <w:r w:rsidDel="00E875F2" w:rsidR="00A33E30">
          <w:rPr>
            <w:rFonts w:ascii="Times New Roman" w:hAnsi="Times New Roman"/>
            <w:szCs w:val="24"/>
          </w:rPr>
          <w:delText>$8,500</w:delText>
        </w:r>
        <w:r w:rsidDel="00E875F2">
          <w:rPr>
            <w:rFonts w:ascii="Times New Roman" w:hAnsi="Times New Roman"/>
            <w:szCs w:val="24"/>
          </w:rPr>
          <w:delText xml:space="preserve"> and allow us to sample an additional ~3,000 fish</w:delText>
        </w:r>
        <w:r w:rsidDel="00E875F2" w:rsidR="00A33E30">
          <w:rPr>
            <w:rFonts w:ascii="Times New Roman" w:hAnsi="Times New Roman"/>
            <w:szCs w:val="24"/>
          </w:rPr>
          <w:delText xml:space="preserve"> from harvest landed at shore-based processing plants in Naknek</w:delText>
        </w:r>
        <w:r w:rsidDel="00E875F2">
          <w:rPr>
            <w:rFonts w:ascii="Times New Roman" w:hAnsi="Times New Roman"/>
            <w:szCs w:val="24"/>
          </w:rPr>
          <w:delText xml:space="preserve">. </w:delText>
        </w:r>
        <w:r w:rsidDel="00E875F2" w:rsidR="00A33E30">
          <w:rPr>
            <w:rFonts w:ascii="Times New Roman" w:hAnsi="Times New Roman"/>
            <w:szCs w:val="24"/>
          </w:rPr>
          <w:delText>Fielding a second 2-person sampling crew at TFI in Togiak would cost about $25,000 and would give us the ability to sample an additional ~5,000 fish from harvest processed by TFI and the floating processors.</w:delText>
        </w:r>
        <w:r w:rsidDel="00E875F2">
          <w:rPr>
            <w:rFonts w:ascii="Times New Roman" w:hAnsi="Times New Roman"/>
            <w:szCs w:val="24"/>
          </w:rPr>
          <w:delText xml:space="preserve"> </w:delText>
        </w:r>
      </w:del>
    </w:p>
    <w:p w:rsidR="00C612D7" w:rsidDel="00E875F2" w:rsidP="00C612D7" w:rsidRDefault="00C612D7" w14:paraId="36E19710" w14:textId="76C2ED2B">
      <w:pPr>
        <w:tabs>
          <w:tab w:val="right" w:pos="0"/>
          <w:tab w:val="left" w:pos="360"/>
          <w:tab w:val="right" w:pos="5040"/>
          <w:tab w:val="left" w:pos="5400"/>
        </w:tabs>
        <w:rPr>
          <w:del w:author="Sara Miller" w:date="2018-12-18T14:43:00Z" w:id="153"/>
          <w:rFonts w:ascii="Times New Roman" w:hAnsi="Times New Roman"/>
          <w:szCs w:val="24"/>
        </w:rPr>
      </w:pPr>
    </w:p>
    <w:p w:rsidRPr="00C612D7" w:rsidR="00C612D7" w:rsidDel="00E875F2" w:rsidP="0A9D7505" w:rsidRDefault="00C612D7" w14:paraId="0B2069E4" w14:textId="112F6A03" w14:noSpellErr="1">
      <w:pPr>
        <w:tabs>
          <w:tab w:val="right" w:pos="0"/>
          <w:tab w:val="left" w:pos="360"/>
          <w:tab w:val="right" w:pos="5040"/>
          <w:tab w:val="left" w:pos="5400"/>
        </w:tabs>
        <w:rPr>
          <w:rFonts w:ascii="Times New Roman" w:hAnsi="Times New Roman"/>
          <w:rPrChange w:author="Miller, Sara E (DFG)" w:date="2019-01-09T16:06:31.8483272" w:id="977562622">
            <w:rPr/>
          </w:rPrChange>
        </w:rPr>
        <w:pPrChange w:author="Miller, Sara E (DFG)" w:date="2019-01-09T16:06:31.8483272" w:id="1218783684">
          <w:pPr>
            <w:tabs>
              <w:tab w:val="right" w:pos="0"/>
              <w:tab w:val="left" w:pos="360"/>
              <w:tab w:val="right" w:pos="5040"/>
              <w:tab w:val="left" w:pos="5400"/>
            </w:tabs>
          </w:pPr>
        </w:pPrChange>
      </w:pPr>
      <w:moveFromRangeStart w:author="Sara Miller" w:date="2018-12-18T14:43:00Z" w:name="move532907536" w:id="155"/>
      <w:moveFrom w:author="Sara Miller" w:date="2018-12-18T14:43:00Z" w:id="156">
        <w:r w:rsidDel="00E875F2">
          <w:rPr>
            <w:rFonts w:ascii="Times New Roman" w:hAnsi="Times New Roman"/>
            <w:szCs w:val="24"/>
          </w:rPr>
          <w:t xml:space="preserve">Research strategy </w:t>
        </w:r>
        <w:r w:rsidDel="00E875F2" w:rsidR="00E70316">
          <w:rPr>
            <w:rFonts w:ascii="Times New Roman" w:hAnsi="Times New Roman"/>
            <w:szCs w:val="24"/>
          </w:rPr>
          <w:t>one</w:t>
        </w:r>
        <w:r w:rsidDel="00E875F2">
          <w:rPr>
            <w:rFonts w:ascii="Times New Roman" w:hAnsi="Times New Roman"/>
            <w:szCs w:val="24"/>
          </w:rPr>
          <w:t xml:space="preserve"> would </w:t>
        </w:r>
        <w:r w:rsidDel="00E875F2" w:rsidR="00A432C6">
          <w:rPr>
            <w:rFonts w:ascii="Times New Roman" w:hAnsi="Times New Roman"/>
            <w:szCs w:val="24"/>
          </w:rPr>
          <w:t>validate our</w:t>
        </w:r>
        <w:r w:rsidDel="00E875F2">
          <w:rPr>
            <w:rFonts w:ascii="Times New Roman" w:hAnsi="Times New Roman"/>
            <w:szCs w:val="24"/>
          </w:rPr>
          <w:t xml:space="preserve"> management </w:t>
        </w:r>
        <w:r w:rsidDel="00E875F2" w:rsidR="00E70316">
          <w:rPr>
            <w:rFonts w:ascii="Times New Roman" w:hAnsi="Times New Roman"/>
            <w:szCs w:val="24"/>
          </w:rPr>
          <w:t>plan</w:t>
        </w:r>
        <w:r w:rsidDel="00E875F2">
          <w:rPr>
            <w:rFonts w:ascii="Times New Roman" w:hAnsi="Times New Roman"/>
            <w:szCs w:val="24"/>
          </w:rPr>
          <w:t xml:space="preserve">, Research strategies </w:t>
        </w:r>
        <w:r w:rsidDel="00E875F2" w:rsidR="00E70316">
          <w:rPr>
            <w:rFonts w:ascii="Times New Roman" w:hAnsi="Times New Roman"/>
            <w:szCs w:val="24"/>
          </w:rPr>
          <w:t>two</w:t>
        </w:r>
        <w:r w:rsidDel="00E875F2">
          <w:rPr>
            <w:rFonts w:ascii="Times New Roman" w:hAnsi="Times New Roman"/>
            <w:szCs w:val="24"/>
          </w:rPr>
          <w:t xml:space="preserve">, </w:t>
        </w:r>
        <w:r w:rsidDel="00E875F2" w:rsidR="00E70316">
          <w:rPr>
            <w:rFonts w:ascii="Times New Roman" w:hAnsi="Times New Roman"/>
            <w:szCs w:val="24"/>
          </w:rPr>
          <w:t>three</w:t>
        </w:r>
        <w:r w:rsidDel="00E875F2">
          <w:rPr>
            <w:rFonts w:ascii="Times New Roman" w:hAnsi="Times New Roman"/>
            <w:szCs w:val="24"/>
          </w:rPr>
          <w:t>, and possibly</w:t>
        </w:r>
        <w:r w:rsidDel="00E875F2" w:rsidR="00E70316">
          <w:rPr>
            <w:rFonts w:ascii="Times New Roman" w:hAnsi="Times New Roman"/>
            <w:szCs w:val="24"/>
          </w:rPr>
          <w:t xml:space="preserve"> four</w:t>
        </w:r>
        <w:r w:rsidDel="00E875F2">
          <w:rPr>
            <w:rFonts w:ascii="Times New Roman" w:hAnsi="Times New Roman"/>
            <w:szCs w:val="24"/>
          </w:rPr>
          <w:t xml:space="preserve"> would strengthen our ability to estimate the annual spawning biomass. Research strategies </w:t>
        </w:r>
        <w:r w:rsidDel="00E875F2" w:rsidR="00E70316">
          <w:rPr>
            <w:rFonts w:ascii="Times New Roman" w:hAnsi="Times New Roman"/>
            <w:szCs w:val="24"/>
          </w:rPr>
          <w:t>four</w:t>
        </w:r>
        <w:r w:rsidDel="00E875F2">
          <w:rPr>
            <w:rFonts w:ascii="Times New Roman" w:hAnsi="Times New Roman"/>
            <w:szCs w:val="24"/>
          </w:rPr>
          <w:t xml:space="preserve"> and </w:t>
        </w:r>
        <w:r w:rsidDel="00E875F2" w:rsidR="00E70316">
          <w:rPr>
            <w:rFonts w:ascii="Times New Roman" w:hAnsi="Times New Roman"/>
            <w:szCs w:val="24"/>
          </w:rPr>
          <w:t>five</w:t>
        </w:r>
        <w:r w:rsidDel="00E875F2">
          <w:rPr>
            <w:rFonts w:ascii="Times New Roman" w:hAnsi="Times New Roman"/>
            <w:szCs w:val="24"/>
          </w:rPr>
          <w:t xml:space="preserve"> would strengthen our ability to estimate the age composition of the annual spawning biomass.</w:t>
        </w:r>
      </w:moveFrom>
      <w:ins w:author="Dressel, Sherri C (DFG)" w:date="2019-01-09T14:25:25.0035908" w:id="578203493">
        <w:r w:rsidRPr="4B05BCF5" w:rsidR="4B05BCF5">
          <w:rPr>
            <w:rFonts w:ascii="Times New Roman" w:hAnsi="Times New Roman"/>
            <w:b w:val="1"/>
            <w:bCs w:val="1"/>
            <w:rPrChange w:author="Dressel, Sherri C (DFG)" w:date="2019-01-09T14:25:25.0035908" w:id="590984004">
              <w:rPr/>
            </w:rPrChange>
          </w:rPr>
          <w:t>Review the exploitation rate</w:t>
        </w:r>
        <w:r w:rsidRPr="4B05BCF5" w:rsidR="4B05BCF5">
          <w:rPr>
            <w:rFonts w:ascii="Times New Roman" w:hAnsi="Times New Roman"/>
            <w:rPrChange w:author="Dressel, Sherri C (DFG)" w:date="2019-01-09T14:25:25.0035908" w:id="680891657">
              <w:rPr/>
            </w:rPrChange>
          </w:rPr>
          <w:t>.</w:t>
        </w:r>
      </w:ins>
    </w:p>
    <w:p w:rsidRPr="00C612D7" w:rsidR="00C612D7" w:rsidDel="00E875F2" w:rsidP="3EB8F836" w:rsidRDefault="00C612D7" w14:paraId="567F872D" w14:textId="2404EA8E">
      <w:pPr>
        <w:tabs>
          <w:tab w:val="right" w:pos="0"/>
          <w:tab w:val="left" w:pos="360"/>
          <w:tab w:val="right" w:pos="5040"/>
          <w:tab w:val="left" w:pos="5400"/>
        </w:tabs>
        <w:rPr>
          <w:rFonts w:ascii="Times New Roman" w:hAnsi="Times New Roman"/>
          <w:rPrChange w:author="Dressel, Sherri C (DFG)" w:date="2019-01-09T14:56:14.8202047" w:id="1792349766">
            <w:rPr/>
          </w:rPrChange>
        </w:rPr>
        <w:pPrChange w:author="Dressel, Sherri C (DFG)" w:date="2019-01-09T14:56:14.8202047" w:id="779059252">
          <w:pPr>
            <w:tabs>
              <w:tab w:val="right" w:pos="0"/>
              <w:tab w:val="left" w:pos="360"/>
              <w:tab w:val="right" w:pos="5040"/>
              <w:tab w:val="left" w:pos="5400"/>
            </w:tabs>
          </w:pPr>
        </w:pPrChange>
      </w:pPr>
      <w:ins w:author="Dressel, Sherri C (DFG)" w:date="2019-01-09T14:25:25.0035908" w:id="153042269">
        <w:r w:rsidRPr="4B05BCF5" w:rsidR="4B05BCF5">
          <w:rPr>
            <w:rFonts w:ascii="Times New Roman" w:hAnsi="Times New Roman"/>
            <w:rPrChange w:author="Dressel, Sherri C (DFG)" w:date="2019-01-09T14:25:25.0035908" w:id="224285296">
              <w:rPr/>
            </w:rPrChange>
          </w:rPr>
          <w:t>Current regulations allow a</w:t>
        </w:r>
        <w:r w:rsidRPr="4B05BCF5" w:rsidR="4B05BCF5">
          <w:rPr>
            <w:rFonts w:ascii="Times New Roman" w:hAnsi="Times New Roman"/>
            <w:rPrChange w:author="Dressel, Sherri C (DFG)" w:date="2019-01-09T14:25:25.0035908" w:id="1352941098">
              <w:rPr/>
            </w:rPrChange>
          </w:rPr>
          <w:t>n</w:t>
        </w:r>
        <w:r w:rsidRPr="4B05BCF5" w:rsidR="4B05BCF5">
          <w:rPr>
            <w:rFonts w:ascii="Times New Roman" w:hAnsi="Times New Roman"/>
            <w:rPrChange w:author="Dressel, Sherri C (DFG)" w:date="2019-01-09T14:25:25.0035908" w:id="328753828">
              <w:rPr/>
            </w:rPrChange>
          </w:rPr>
          <w:t xml:space="preserve"> </w:t>
        </w:r>
      </w:ins>
      <w:ins w:author="Dressel, Sherri C (DFG)" w:date="2019-01-09T14:49:27.2270361" w:id="1049671055">
        <w:r w:rsidRPr="4B05BCF5" w:rsidR="14756CFC">
          <w:rPr>
            <w:rFonts w:ascii="Times New Roman" w:hAnsi="Times New Roman"/>
            <w:rPrChange w:author="Dressel, Sherri C (DFG)" w:date="2019-01-09T14:25:25.0035908" w:id="174648646">
              <w:rPr/>
            </w:rPrChange>
          </w:rPr>
          <w:t xml:space="preserve">maximum </w:t>
        </w:r>
      </w:ins>
      <w:ins w:author="Dressel, Sherri C (DFG)" w:date="2019-01-09T14:25:25.0035908" w:id="949424223">
        <w:r w:rsidRPr="4B05BCF5" w:rsidR="4B05BCF5">
          <w:rPr>
            <w:rFonts w:ascii="Times New Roman" w:hAnsi="Times New Roman"/>
            <w:rPrChange w:author="Dressel, Sherri C (DFG)" w:date="2019-01-09T14:25:25.0035908" w:id="1521086947">
              <w:rPr/>
            </w:rPrChange>
          </w:rPr>
          <w:t xml:space="preserve">exploitation rate of 20% of the available </w:t>
        </w:r>
        <w:r w:rsidRPr="4B05BCF5" w:rsidR="4B05BCF5">
          <w:rPr>
            <w:rFonts w:ascii="Times New Roman" w:hAnsi="Times New Roman"/>
            <w:rPrChange w:author="Dressel, Sherri C (DFG)" w:date="2019-01-09T14:25:25.0035908" w:id="150016187">
              <w:rPr/>
            </w:rPrChange>
          </w:rPr>
          <w:t>mature</w:t>
        </w:r>
        <w:r w:rsidRPr="4B05BCF5" w:rsidR="4B05BCF5">
          <w:rPr>
            <w:rFonts w:ascii="Times New Roman" w:hAnsi="Times New Roman"/>
            <w:rPrChange w:author="Dressel, Sherri C (DFG)" w:date="2019-01-09T14:25:25.0035908" w:id="1961021639">
              <w:rPr/>
            </w:rPrChange>
          </w:rPr>
          <w:t xml:space="preserve"> </w:t>
        </w:r>
        <w:r w:rsidRPr="4B05BCF5" w:rsidR="4B05BCF5">
          <w:rPr>
            <w:rFonts w:ascii="Times New Roman" w:hAnsi="Times New Roman"/>
            <w:rPrChange w:author="Dressel, Sherri C (DFG)" w:date="2019-01-09T14:25:25.0035908" w:id="1021330860">
              <w:rPr/>
            </w:rPrChange>
          </w:rPr>
          <w:t xml:space="preserve">biomass (5 AAC 27.865). This exploitation rate is based on </w:t>
        </w:r>
        <w:commentRangeStart w:id="1761265555"/>
        <w:r w:rsidRPr="4B05BCF5" w:rsidR="4B05BCF5">
          <w:rPr>
            <w:rFonts w:ascii="Times New Roman" w:hAnsi="Times New Roman"/>
            <w:rPrChange w:author="Dressel, Sherri C (DFG)" w:date="2019-01-09T14:25:25.0035908" w:id="1112765551">
              <w:rPr/>
            </w:rPrChange>
          </w:rPr>
          <w:t xml:space="preserve">(Funk and Rowell, 1995)</w:t>
        </w:r>
        <w:commentRangeEnd w:id="1761265555"/>
        <w:r>
          <w:rPr>
            <w:rStyle w:val="CommentReference"/>
          </w:rPr>
          <w:commentReference w:id="1761265555"/>
        </w:r>
        <w:r w:rsidRPr="4B05BCF5" w:rsidR="4B05BCF5">
          <w:rPr>
            <w:rFonts w:ascii="Times New Roman" w:hAnsi="Times New Roman"/>
            <w:rPrChange w:author="Dressel, Sherri C (DFG)" w:date="2019-01-09T14:25:25.0035908" w:id="94831412">
              <w:rPr/>
            </w:rPrChange>
          </w:rPr>
          <w:t xml:space="preserve">. </w:t>
        </w:r>
        <w:r w:rsidRPr="4B05BCF5" w:rsidR="4B05BCF5">
          <w:rPr>
            <w:rFonts w:ascii="Times New Roman" w:hAnsi="Times New Roman"/>
            <w:rPrChange w:author="Dressel, Sherri C (DFG)" w:date="2019-01-09T14:25:25.0035908" w:id="842244375">
              <w:rPr/>
            </w:rPrChange>
          </w:rPr>
          <w:t>T</w:t>
        </w:r>
        <w:r w:rsidRPr="4B05BCF5" w:rsidR="4B05BCF5">
          <w:rPr>
            <w:rFonts w:ascii="Times New Roman" w:hAnsi="Times New Roman"/>
            <w:rPrChange w:author="Dressel, Sherri C (DFG)" w:date="2019-01-09T14:25:25.0035908" w:id="297362160">
              <w:rPr/>
            </w:rPrChange>
          </w:rPr>
          <w:t xml:space="preserve">his analysis is over two decades </w:t>
        </w:r>
        <w:r w:rsidRPr="4B05BCF5" w:rsidR="4B05BCF5">
          <w:rPr>
            <w:rFonts w:ascii="Times New Roman" w:hAnsi="Times New Roman" w:cs="Times New Roman"/>
            <w:rPrChange w:author="Dressel, Sherri C (DFG)" w:date="2019-01-09T14:25:25.0035908" w:id="293121099">
              <w:rPr/>
            </w:rPrChange>
          </w:rPr>
          <w:t xml:space="preserve">old</w:t>
        </w:r>
      </w:ins>
      <w:ins w:author="Dressel, Sherri C (DFG)" w:date="2019-01-09T14:51:42.5027204" w:id="1706167329">
        <w:r w:rsidRPr="4B05BCF5" w:rsidR="6CD486F3">
          <w:rPr>
            <w:rFonts w:ascii="Times New Roman" w:hAnsi="Times New Roman" w:cs="Times New Roman"/>
            <w:rPrChange w:author="Dressel, Sherri C (DFG)" w:date="2019-01-09T14:25:25.0035908" w:id="905598853">
              <w:rPr/>
            </w:rPrChange>
          </w:rPr>
          <w:t xml:space="preserve"> and should be re-evaluated. </w:t>
        </w:r>
      </w:ins>
      <w:ins w:author="Dressel, Sherri C (DFG)" w:date="2019-01-09T14:52:12.5964349" w:id="1927609855">
        <w:r w:rsidRPr="4B05BCF5" w:rsidR="2D82238A">
          <w:rPr>
            <w:rFonts w:ascii="Times New Roman" w:hAnsi="Times New Roman" w:cs="Times New Roman"/>
            <w:rPrChange w:author="Dressel, Sherri C (DFG)" w:date="2019-01-09T14:25:25.0035908" w:id="1852461470">
              <w:rPr/>
            </w:rPrChange>
          </w:rPr>
          <w:t xml:space="preserve">This is particularly important if there have been changes in </w:t>
        </w:r>
        <w:r w:rsidRPr="4B05BCF5" w:rsidR="2D82238A">
          <w:rPr>
            <w:rFonts w:ascii="Times New Roman" w:hAnsi="Times New Roman" w:cs="Times New Roman"/>
            <w:rPrChange w:author="Dressel, Sherri C (DFG)" w:date="2019-01-09T14:25:25.0035908" w:id="513397459">
              <w:rPr/>
            </w:rPrChange>
          </w:rPr>
          <w:t xml:space="preserve">productivity. </w:t>
        </w:r>
      </w:ins>
      <w:ins w:author="Dressel, Sherri C (DFG)" w:date="2019-01-09T14:52:42.9117738" w:id="510869272">
        <w:r w:rsidRPr="4B05BCF5" w:rsidR="3557A3D1">
          <w:rPr>
            <w:rFonts w:ascii="Times New Roman" w:hAnsi="Times New Roman" w:cs="Times New Roman"/>
            <w:rPrChange w:author="Dressel, Sherri C (DFG)" w:date="2019-01-09T14:25:25.0035908" w:id="1972680602">
              <w:rPr/>
            </w:rPrChange>
          </w:rPr>
          <w:t xml:space="preserve">I</w:t>
        </w:r>
      </w:ins>
      <w:ins w:author="Dressel, Sherri C (DFG)" w:date="2019-01-09T14:25:25.0035908" w:id="926331761">
        <w:r w:rsidRPr="4B05BCF5" w:rsidR="4B05BCF5">
          <w:rPr>
            <w:rFonts w:ascii="Times New Roman" w:hAnsi="Times New Roman" w:cs="Times New Roman"/>
            <w:rPrChange w:author="Dressel, Sherri C (DFG)" w:date="2019-01-09T14:25:25.0035908" w:id="1238889677">
              <w:rPr/>
            </w:rPrChange>
          </w:rPr>
          <w:t xml:space="preserve">f </w:t>
        </w:r>
        <w:proofErr w:type="spellStart"/>
        <w:r w:rsidRPr="4B05BCF5" w:rsidR="4B05BCF5">
          <w:rPr>
            <w:rFonts w:ascii="Times New Roman" w:hAnsi="Times New Roman" w:cs="Times New Roman"/>
            <w:rPrChange w:author="Dressel, Sherri C (DFG)" w:date="2019-01-09T14:25:25.0035908" w:id="1516706492">
              <w:rPr/>
            </w:rPrChange>
          </w:rPr>
          <w:t>Togiak</w:t>
        </w:r>
        <w:proofErr w:type="spellEnd"/>
        <w:r w:rsidRPr="4B05BCF5" w:rsidR="4B05BCF5">
          <w:rPr>
            <w:rFonts w:ascii="Times New Roman" w:hAnsi="Times New Roman" w:cs="Times New Roman"/>
            <w:rPrChange w:author="Dressel, Sherri C (DFG)" w:date="2019-01-09T14:25:25.0035908" w:id="1434070716">
              <w:rPr/>
            </w:rPrChange>
          </w:rPr>
          <w:t xml:space="preserve"> or other </w:t>
        </w:r>
        <w:r w:rsidRPr="4B05BCF5" w:rsidR="4B05BCF5">
          <w:rPr>
            <w:rFonts w:ascii="Times New Roman" w:hAnsi="Times New Roman" w:cs="Times New Roman"/>
            <w:rPrChange w:author="Dressel, Sherri C (DFG)" w:date="2019-01-09T14:25:25.0035908" w:id="1336204958">
              <w:rPr/>
            </w:rPrChange>
          </w:rPr>
          <w:t xml:space="preserve">eastern Bering Sea (EBS) </w:t>
        </w:r>
        <w:r w:rsidRPr="4B05BCF5" w:rsidR="4B05BCF5">
          <w:rPr>
            <w:rFonts w:ascii="Times New Roman" w:hAnsi="Times New Roman" w:cs="Times New Roman"/>
            <w:rPrChange w:author="Dressel, Sherri C (DFG)" w:date="2019-01-09T14:25:25.0035908" w:id="1451432051">
              <w:rPr/>
            </w:rPrChange>
          </w:rPr>
          <w:t xml:space="preserve">herring stocks decline, whether due to environmental changes or inadvertent overharvest, </w:t>
        </w:r>
      </w:ins>
      <w:ins w:author="Dressel, Sherri C (DFG)" w:date="2019-01-09T14:53:43.3933093" w:id="1685550028">
        <w:r w:rsidRPr="4B05BCF5" w:rsidR="5A104AA3">
          <w:rPr>
            <w:rFonts w:ascii="Times New Roman" w:hAnsi="Times New Roman" w:cs="Times New Roman"/>
            <w:rPrChange w:author="Dressel, Sherri C (DFG)" w:date="2019-01-09T14:25:25.0035908" w:id="492542923">
              <w:rPr/>
            </w:rPrChange>
          </w:rPr>
          <w:t xml:space="preserve">impacts </w:t>
        </w:r>
      </w:ins>
      <w:ins w:author="Dressel, Sherri C (DFG)" w:date="2019-01-09T14:54:44.2352874" w:id="101078599">
        <w:r w:rsidRPr="4B05BCF5" w:rsidR="3FD69678">
          <w:rPr>
            <w:rFonts w:ascii="Times New Roman" w:hAnsi="Times New Roman" w:cs="Times New Roman"/>
            <w:rPrChange w:author="Dressel, Sherri C (DFG)" w:date="2019-01-09T14:25:25.0035908" w:id="1820638181">
              <w:rPr/>
            </w:rPrChange>
          </w:rPr>
          <w:t xml:space="preserve">could </w:t>
        </w:r>
      </w:ins>
      <w:ins w:author="Dressel, Sherri C (DFG)" w:date="2019-01-09T14:53:43.3933093" w:id="1310620943">
        <w:r w:rsidRPr="4B05BCF5" w:rsidR="5A104AA3">
          <w:rPr>
            <w:rFonts w:ascii="Times New Roman" w:hAnsi="Times New Roman" w:cs="Times New Roman"/>
            <w:rPrChange w:author="Dressel, Sherri C (DFG)" w:date="2019-01-09T14:25:25.0035908" w:id="1391346750">
              <w:rPr/>
            </w:rPrChange>
          </w:rPr>
          <w:t>include re</w:t>
        </w:r>
      </w:ins>
      <w:ins w:author="Dressel, Sherri C (DFG)" w:date="2019-01-09T14:54:13.6328428" w:id="1483606871">
        <w:r w:rsidRPr="4B05BCF5" w:rsidR="6AA7C82F">
          <w:rPr>
            <w:rFonts w:ascii="Times New Roman" w:hAnsi="Times New Roman" w:cs="Times New Roman"/>
            <w:rPrChange w:author="Dressel, Sherri C (DFG)" w:date="2019-01-09T14:25:25.0035908" w:id="2118518460">
              <w:rPr/>
            </w:rPrChange>
          </w:rPr>
          <w:t>duced harvest of the directed</w:t>
        </w:r>
      </w:ins>
      <w:ins w:author="Dressel, Sherri C (DFG)" w:date="2019-01-09T14:25:25.0035908" w:id="1448491174">
        <w:r w:rsidRPr="4B05BCF5" w:rsidR="4B05BCF5">
          <w:rPr>
            <w:rFonts w:ascii="Times New Roman" w:hAnsi="Times New Roman" w:cs="Times New Roman"/>
            <w:rPrChange w:author="Dressel, Sherri C (DFG)" w:date="2019-01-09T14:25:25.0035908" w:id="954403936">
              <w:rPr/>
            </w:rPrChange>
          </w:rPr>
          <w:t xml:space="preserve"> herring fishery</w:t>
        </w:r>
      </w:ins>
      <w:ins w:author="Dressel, Sherri C (DFG)" w:date="2019-01-09T14:54:13.6328428" w:id="210246763">
        <w:r w:rsidRPr="4B05BCF5" w:rsidR="6AA7C82F">
          <w:rPr>
            <w:rFonts w:ascii="Times New Roman" w:hAnsi="Times New Roman" w:cs="Times New Roman"/>
            <w:rPrChange w:author="Dressel, Sherri C (DFG)" w:date="2019-01-09T14:25:25.0035908" w:id="1785555928">
              <w:rPr/>
            </w:rPrChange>
          </w:rPr>
          <w:t>,</w:t>
        </w:r>
      </w:ins>
      <w:ins w:author="Dressel, Sherri C (DFG)" w:date="2019-01-09T14:25:25.0035908" w:id="1983075893">
        <w:r w:rsidRPr="4B05BCF5" w:rsidR="4B05BCF5">
          <w:rPr>
            <w:rFonts w:ascii="Times New Roman" w:hAnsi="Times New Roman" w:cs="Times New Roman"/>
            <w:rPrChange w:author="Dressel, Sherri C (DFG)" w:date="2019-01-09T14:25:25.0035908" w:id="541370569">
              <w:rPr/>
            </w:rPrChange>
          </w:rPr>
          <w:t xml:space="preserve"> </w:t>
        </w:r>
      </w:ins>
      <w:ins w:author="Dressel, Sherri C (DFG)" w:date="2019-01-09T14:54:13.6328428" w:id="2026633350">
        <w:r w:rsidRPr="4B05BCF5" w:rsidR="6AA7C82F">
          <w:rPr>
            <w:rFonts w:ascii="Times New Roman" w:hAnsi="Times New Roman" w:cs="Times New Roman"/>
            <w:rPrChange w:author="Dressel, Sherri C (DFG)" w:date="2019-01-09T14:25:25.0035908" w:id="988272562">
              <w:rPr/>
            </w:rPrChange>
          </w:rPr>
          <w:t xml:space="preserve">potential closures of </w:t>
        </w:r>
        <w:proofErr w:type="spellStart"/>
        <w:r w:rsidRPr="4B05BCF5" w:rsidR="6AA7C82F">
          <w:rPr>
            <w:rFonts w:ascii="Times New Roman" w:hAnsi="Times New Roman" w:cs="Times New Roman"/>
            <w:rPrChange w:author="Dressel, Sherri C (DFG)" w:date="2019-01-09T14:25:25.0035908" w:id="93851763">
              <w:rPr/>
            </w:rPrChange>
          </w:rPr>
          <w:t>Togiak</w:t>
        </w:r>
        <w:proofErr w:type="spellEnd"/>
        <w:r w:rsidRPr="4B05BCF5" w:rsidR="6AA7C82F">
          <w:rPr>
            <w:rFonts w:ascii="Times New Roman" w:hAnsi="Times New Roman" w:cs="Times New Roman"/>
            <w:rPrChange w:author="Dressel, Sherri C (DFG)" w:date="2019-01-09T14:25:25.0035908" w:id="1320863988">
              <w:rPr/>
            </w:rPrChange>
          </w:rPr>
          <w:t xml:space="preserve"> and Dutch harb</w:t>
        </w:r>
      </w:ins>
      <w:ins w:author="Dressel, Sherri C (DFG)" w:date="2019-01-09T14:54:44.2352874" w:id="296405514">
        <w:r w:rsidRPr="4B05BCF5" w:rsidR="3FD69678">
          <w:rPr>
            <w:rFonts w:ascii="Times New Roman" w:hAnsi="Times New Roman" w:cs="Times New Roman"/>
            <w:rPrChange w:author="Dressel, Sherri C (DFG)" w:date="2019-01-09T14:25:25.0035908" w:id="1271780423">
              <w:rPr/>
            </w:rPrChange>
          </w:rPr>
          <w:t xml:space="preserve">or fisheries,</w:t>
        </w:r>
      </w:ins>
      <w:ins w:author="Dressel, Sherri C (DFG)" w:date="2019-01-09T14:54:13.6328428" w:id="2087605413">
        <w:r w:rsidRPr="4B05BCF5" w:rsidR="6AA7C82F">
          <w:rPr>
            <w:rFonts w:ascii="Times New Roman" w:hAnsi="Times New Roman" w:cs="Times New Roman"/>
            <w:rPrChange w:author="Dressel, Sherri C (DFG)" w:date="2019-01-09T14:25:25.0035908" w:id="1340771368">
              <w:rPr/>
            </w:rPrChange>
          </w:rPr>
          <w:t xml:space="preserve"> </w:t>
        </w:r>
      </w:ins>
      <w:ins w:author="Dressel, Sherri C (DFG)" w:date="2019-01-09T14:25:25.0035908" w:id="946019219">
        <w:r w:rsidRPr="4B05BCF5" w:rsidR="4B05BCF5">
          <w:rPr>
            <w:rFonts w:ascii="Times New Roman" w:hAnsi="Times New Roman" w:cs="Times New Roman"/>
            <w:rPrChange w:author="Dressel, Sherri C (DFG)" w:date="2019-01-09T14:25:25.0035908" w:id="195907831">
              <w:rPr/>
            </w:rPrChange>
          </w:rPr>
          <w:t>and ecosystem impacts</w:t>
        </w:r>
        <w:r w:rsidRPr="4B05BCF5" w:rsidR="4B05BCF5">
          <w:rPr>
            <w:rFonts w:ascii="Times New Roman" w:hAnsi="Times New Roman" w:cs="Times New Roman"/>
            <w:rPrChange w:author="Dressel, Sherri C (DFG)" w:date="2019-01-09T14:25:25.0035908" w:id="1917882085">
              <w:rPr/>
            </w:rPrChange>
          </w:rPr>
          <w:t>.</w:t>
        </w:r>
        <w:r w:rsidRPr="4B05BCF5" w:rsidR="4B05BCF5">
          <w:rPr>
            <w:rFonts w:ascii="Times New Roman" w:hAnsi="Times New Roman" w:cs="Times New Roman"/>
            <w:rPrChange w:author="Dressel, Sherri C (DFG)" w:date="2019-01-09T14:25:25.0035908" w:id="1780348735">
              <w:rPr/>
            </w:rPrChange>
          </w:rPr>
          <w:t xml:space="preserve"> </w:t>
        </w:r>
      </w:ins>
      <w:ins w:author="Dressel, Sherri C (DFG)" w:date="2019-01-09T14:54:44.2352874" w:id="1822137444">
        <w:r w:rsidRPr="4B05BCF5" w:rsidR="3FD69678">
          <w:rPr>
            <w:rFonts w:ascii="Times New Roman" w:hAnsi="Times New Roman" w:cs="Times New Roman"/>
            <w:rPrChange w:author="Dressel, Sherri C (DFG)" w:date="2019-01-09T14:25:25.0035908" w:id="731156333">
              <w:rPr/>
            </w:rPrChange>
          </w:rPr>
          <w:t xml:space="preserve">In addition, l</w:t>
        </w:r>
      </w:ins>
      <w:ins w:author="Dressel, Sherri C (DFG)" w:date="2019-01-09T14:25:25.0035908" w:id="1512087094">
        <w:r w:rsidRPr="4B05BCF5" w:rsidR="4B05BCF5">
          <w:rPr>
            <w:rFonts w:ascii="Times New Roman" w:hAnsi="Times New Roman" w:cs="Times New Roman"/>
            <w:rPrChange w:author="Dressel, Sherri C (DFG)" w:date="2019-01-09T14:25:25.0035908" w:id="754682590">
              <w:rPr/>
            </w:rPrChange>
          </w:rPr>
          <w:t xml:space="preserve">ower biomass of herring will create tighter restrictions on the EBS groundfish fisheries (primarily pollock) that could lead to higher prohibited species catch (PSC) of Chinook and chum salmon. The PSC limit for herring is set as 1% of the combined forecast of all herring stocks in the EBS. If this limit is exceeded by the EBS groundfish fisheries, closed areas are </w:t>
        </w:r>
      </w:ins>
      <w:ins w:author="Dressel, Sherri C (DFG)" w:date="2019-01-09T14:55:14.4884123" w:id="916704054">
        <w:r w:rsidRPr="4B05BCF5" w:rsidR="2D005508">
          <w:rPr>
            <w:rFonts w:ascii="Times New Roman" w:hAnsi="Times New Roman" w:cs="Times New Roman"/>
            <w:rPrChange w:author="Dressel, Sherri C (DFG)" w:date="2019-01-09T14:25:25.0035908" w:id="1285304608">
              <w:rPr/>
            </w:rPrChange>
          </w:rPr>
          <w:t xml:space="preserve">triggered</w:t>
        </w:r>
      </w:ins>
      <w:ins w:author="Dressel, Sherri C (DFG)" w:date="2019-01-09T14:25:25.0035908" w:id="96260988">
        <w:r w:rsidRPr="4B05BCF5" w:rsidR="4B05BCF5">
          <w:rPr>
            <w:rFonts w:ascii="Times New Roman" w:hAnsi="Times New Roman" w:cs="Times New Roman"/>
            <w:rPrChange w:author="Dressel, Sherri C (DFG)" w:date="2019-01-09T14:25:25.0035908" w:id="258662040">
              <w:rPr/>
            </w:rPrChange>
          </w:rPr>
          <w:t xml:space="preserve"> to protect herring, which can push the pollock fleet into areas of higher salmon PSC.</w:t>
        </w:r>
        <w:r w:rsidRPr="4B05BCF5" w:rsidR="4B05BCF5">
          <w:rPr>
            <w:rFonts w:ascii="Times New Roman" w:hAnsi="Times New Roman" w:cs="Times New Roman"/>
            <w:rPrChange w:author="Dressel, Sherri C (DFG)" w:date="2019-01-09T14:25:25.0035908" w:id="1906389180">
              <w:rPr/>
            </w:rPrChange>
          </w:rPr>
          <w:t xml:space="preserve"> Therefore,</w:t>
        </w:r>
        <w:r w:rsidRPr="4B05BCF5" w:rsidR="4B05BCF5">
          <w:rPr>
            <w:rFonts w:ascii="Times New Roman" w:hAnsi="Times New Roman" w:cs="Times New Roman"/>
            <w:rPrChange w:author="Dressel, Sherri C (DFG)" w:date="2019-01-09T14:25:25.0035908" w:id="188289942">
              <w:rPr/>
            </w:rPrChange>
          </w:rPr>
          <w:t xml:space="preserve"> </w:t>
        </w:r>
        <w:r w:rsidRPr="4B05BCF5" w:rsidR="4B05BCF5">
          <w:rPr>
            <w:rFonts w:ascii="Times New Roman" w:hAnsi="Times New Roman" w:cs="Times New Roman"/>
            <w:rPrChange w:author="Dressel, Sherri C (DFG)" w:date="2019-01-09T14:25:25.0035908" w:id="2078627044">
              <w:rPr/>
            </w:rPrChange>
          </w:rPr>
          <w:t xml:space="preserve">it </w:t>
        </w:r>
        <w:r w:rsidRPr="4B05BCF5" w:rsidR="4B05BCF5">
          <w:rPr>
            <w:rFonts w:ascii="Times New Roman" w:hAnsi="Times New Roman" w:cs="Times New Roman"/>
            <w:rPrChange w:author="Dressel, Sherri C (DFG)" w:date="2019-01-09T14:25:25.0035908" w:id="384185072">
              <w:rPr/>
            </w:rPrChange>
          </w:rPr>
          <w:t xml:space="preserve">is </w:t>
        </w:r>
        <w:r w:rsidRPr="4B05BCF5" w:rsidR="4B05BCF5">
          <w:rPr>
            <w:rFonts w:ascii="Times New Roman" w:hAnsi="Times New Roman" w:cs="Times New Roman"/>
            <w:rPrChange w:author="Dressel, Sherri C (DFG)" w:date="2019-01-09T14:25:25.0035908" w:id="1704857734">
              <w:rPr/>
            </w:rPrChange>
          </w:rPr>
          <w:t xml:space="preserve">crucial to </w:t>
        </w:r>
        <w:r w:rsidRPr="4B05BCF5" w:rsidR="4B05BCF5">
          <w:rPr>
            <w:rFonts w:ascii="Times New Roman" w:hAnsi="Times New Roman" w:cs="Times New Roman"/>
            <w:rPrChange w:author="Dressel, Sherri C (DFG)" w:date="2019-01-09T14:25:25.0035908" w:id="2026120200">
              <w:rPr/>
            </w:rPrChange>
          </w:rPr>
          <w:t>repea</w:t>
        </w:r>
        <w:r w:rsidRPr="4B05BCF5" w:rsidR="4B05BCF5">
          <w:rPr>
            <w:rFonts w:ascii="Times New Roman" w:hAnsi="Times New Roman" w:cs="Times New Roman"/>
            <w:rPrChange w:author="Dressel, Sherri C (DFG)" w:date="2019-01-09T14:25:25.0035908" w:id="787911307">
              <w:rPr/>
            </w:rPrChange>
          </w:rPr>
          <w:t>t</w:t>
        </w:r>
        <w:r w:rsidRPr="4B05BCF5" w:rsidR="4B05BCF5">
          <w:rPr>
            <w:rFonts w:ascii="Times New Roman" w:hAnsi="Times New Roman" w:cs="Times New Roman"/>
            <w:rPrChange w:author="Dressel, Sherri C (DFG)" w:date="2019-01-09T14:25:25.0035908" w:id="439002942">
              <w:rPr/>
            </w:rPrChange>
          </w:rPr>
          <w:t xml:space="preserve"> this analysis with an updated dataset. </w:t>
        </w:r>
        <w:r w:rsidRPr="4B05BCF5" w:rsidR="4B05BCF5">
          <w:rPr>
            <w:rFonts w:ascii="Times New Roman" w:hAnsi="Times New Roman"/>
            <w:rPrChange w:author="Dressel, Sherri C (DFG)" w:date="2019-01-09T14:25:25.0035908" w:id="1655189979">
              <w:rPr/>
            </w:rPrChange>
          </w:rPr>
          <w:t>It would not be possible to conduct this analysis in-house given current staffing and work load.</w:t>
        </w:r>
        <w:r w:rsidRPr="4B05BCF5" w:rsidR="4B05BCF5">
          <w:rPr>
            <w:rFonts w:ascii="Times New Roman" w:hAnsi="Times New Roman"/>
            <w:rPrChange w:author="Dressel, Sherri C (DFG)" w:date="2019-01-09T14:25:25.0035908" w:id="744106378">
              <w:rPr/>
            </w:rPrChange>
          </w:rPr>
          <w:t xml:space="preserve"> Therefore, </w:t>
        </w:r>
        <w:r w:rsidRPr="4B05BCF5" w:rsidR="4B05BCF5">
          <w:rPr>
            <w:rFonts w:ascii="Times New Roman" w:hAnsi="Times New Roman" w:cs="Times New Roman"/>
            <w:rPrChange w:author="Dressel, Sherri C (DFG)" w:date="2019-01-09T14:25:25.0035908" w:id="1953450379">
              <w:rPr/>
            </w:rPrChange>
          </w:rPr>
          <w:t>t</w:t>
        </w:r>
        <w:r w:rsidRPr="4B05BCF5" w:rsidR="4B05BCF5">
          <w:rPr>
            <w:rFonts w:ascii="Times New Roman" w:hAnsi="Times New Roman" w:cs="Times New Roman"/>
            <w:rPrChange w:author="Dressel, Sherri C (DFG)" w:date="2019-01-09T14:25:25.0035908" w:id="1661812340">
              <w:rPr/>
            </w:rPrChange>
          </w:rPr>
          <w:t xml:space="preserve">his analysis could be accomplished by </w:t>
        </w:r>
        <w:r w:rsidRPr="4B05BCF5" w:rsidR="4B05BCF5">
          <w:rPr>
            <w:rFonts w:ascii="Times New Roman" w:hAnsi="Times New Roman" w:cs="Times New Roman"/>
            <w:rPrChange w:author="Dressel, Sherri C (DFG)" w:date="2019-01-09T14:25:25.0035908" w:id="141053819">
              <w:rPr/>
            </w:rPrChange>
          </w:rPr>
          <w:t xml:space="preserve">either </w:t>
        </w:r>
        <w:r w:rsidRPr="4B05BCF5" w:rsidR="4B05BCF5">
          <w:rPr>
            <w:rFonts w:ascii="Times New Roman" w:hAnsi="Times New Roman" w:cs="Times New Roman"/>
            <w:rPrChange w:author="Dressel, Sherri C (DFG)" w:date="2019-01-09T14:25:25.0035908" w:id="1087537106">
              <w:rPr/>
            </w:rPrChange>
          </w:rPr>
          <w:t>an</w:t>
        </w:r>
        <w:r w:rsidRPr="4B05BCF5" w:rsidR="4B05BCF5">
          <w:rPr>
            <w:rFonts w:ascii="Times New Roman" w:hAnsi="Times New Roman"/>
            <w:rPrChange w:author="Dressel, Sherri C (DFG)" w:date="2019-01-09T14:25:25.0035908" w:id="1132295742">
              <w:rPr/>
            </w:rPrChange>
          </w:rPr>
          <w:t xml:space="preserve"> outside contractor or </w:t>
        </w:r>
      </w:ins>
      <w:ins w:author="Dressel, Sherri C (DFG)" w:date="2019-01-09T14:55:44.6034969" w:id="1935609370">
        <w:r w:rsidRPr="4B05BCF5" w:rsidR="3542C105">
          <w:rPr>
            <w:rFonts w:ascii="Times New Roman" w:hAnsi="Times New Roman"/>
            <w:rPrChange w:author="Dressel, Sherri C (DFG)" w:date="2019-01-09T14:25:25.0035908" w:id="1762703399">
              <w:rPr/>
            </w:rPrChange>
          </w:rPr>
          <w:t xml:space="preserve">by hiring </w:t>
        </w:r>
      </w:ins>
      <w:ins w:author="Dressel, Sherri C (DFG)" w:date="2019-01-09T14:25:25.0035908" w:id="350745047">
        <w:r w:rsidRPr="4B05BCF5" w:rsidR="4B05BCF5">
          <w:rPr>
            <w:rFonts w:ascii="Times New Roman" w:hAnsi="Times New Roman"/>
            <w:rPrChange w:author="Dressel, Sherri C (DFG)" w:date="2019-01-09T14:25:25.0035908" w:id="605138727">
              <w:rPr/>
            </w:rPrChange>
          </w:rPr>
          <w:t xml:space="preserve">a post-doctorate</w:t>
        </w:r>
      </w:ins>
      <w:ins w:author="Dressel, Sherri C (DFG)" w:date="2019-01-09T14:55:44.6034969" w:id="769512691">
        <w:r w:rsidRPr="4B05BCF5" w:rsidR="3542C105">
          <w:rPr>
            <w:rFonts w:ascii="Times New Roman" w:hAnsi="Times New Roman"/>
            <w:rPrChange w:author="Dressel, Sherri C (DFG)" w:date="2019-01-09T14:25:25.0035908" w:id="873458918">
              <w:rPr/>
            </w:rPrChange>
          </w:rPr>
          <w:t xml:space="preserve"> r</w:t>
        </w:r>
      </w:ins>
      <w:ins w:author="Dressel, Sherri C (DFG)" w:date="2019-01-09T14:56:14.8202047" w:id="1120706560">
        <w:r w:rsidRPr="4B05BCF5" w:rsidR="3EB8F836">
          <w:rPr>
            <w:rFonts w:ascii="Times New Roman" w:hAnsi="Times New Roman"/>
            <w:rPrChange w:author="Dressel, Sherri C (DFG)" w:date="2019-01-09T14:25:25.0035908" w:id="1966253037">
              <w:rPr/>
            </w:rPrChange>
          </w:rPr>
          <w:t xml:space="preserve">esearcher in a permanent or non-permanent capacity.</w:t>
        </w:r>
      </w:ins>
      <w:ins w:author="Dressel, Sherri C (DFG)" w:date="2019-01-09T14:25:25.0035908" w:id="75940063">
        <w:r w:rsidRPr="4B05BCF5" w:rsidR="4B05BCF5">
          <w:rPr>
            <w:rFonts w:ascii="Times New Roman" w:hAnsi="Times New Roman"/>
            <w:rPrChange w:author="Dressel, Sherri C (DFG)" w:date="2019-01-09T14:25:25.0035908" w:id="103022442">
              <w:rPr/>
            </w:rPrChange>
          </w:rPr>
          <w:t xml:space="preserve">. </w:t>
        </w:r>
      </w:ins>
    </w:p>
    <w:p w:rsidRPr="00C612D7" w:rsidR="00C612D7" w:rsidDel="4B05BCF5" w:rsidP="00C612D7" w:rsidRDefault="00C612D7" w14:paraId="53D7A3FE" w14:textId="612DDB5D">
      <w:pPr>
        <w:tabs>
          <w:tab w:val="right" w:pos="0"/>
          <w:tab w:val="left" w:pos="360"/>
          <w:tab w:val="right" w:pos="5040"/>
          <w:tab w:val="left" w:pos="5400"/>
        </w:tabs>
        <w:rPr>
          <w:del w:author="Dressel, Sherri C (DFG)" w:date="2019-01-09T14:25:25.0035908" w:id="530703498"/>
          <w:moveFrom w:author="Sara Miller" w:date="2018-12-18T14:43:00Z" w:id="154"/>
          <w:rFonts w:ascii="Times New Roman" w:hAnsi="Times New Roman"/>
          <w:szCs w:val="24"/>
        </w:rPr>
      </w:pPr>
    </w:p>
    <w:moveFromRangeEnd w:id="155"/>
    <w:p w:rsidR="4B05BCF5" w:rsidP="4B05BCF5" w:rsidRDefault="4B05BCF5" w14:paraId="00FCE0B0">
      <w:pPr>
        <w:pStyle w:val="Normal"/>
        <w:rPr>
          <w:rFonts w:ascii="Times New Roman" w:hAnsi="Times New Roman"/>
          <w:rPrChange w:author="Dressel, Sherri C (DFG)" w:date="2019-01-09T14:25:25.0035908" w:id="160990308">
            <w:rPr/>
          </w:rPrChange>
        </w:rPr>
        <w:pPrChange w:author="Dressel, Sherri C (DFG)" w:date="2019-01-09T14:25:25.0035908" w:id="205017971">
          <w:pPr/>
        </w:pPrChange>
      </w:pPr>
    </w:p>
    <w:p w:rsidRPr="005D61A5" w:rsidR="002610D2" w:rsidDel="00E875F2" w:rsidP="005D61A5" w:rsidRDefault="002610D2" w14:paraId="11F96926" w14:textId="77777777">
      <w:pPr>
        <w:tabs>
          <w:tab w:val="right" w:pos="0"/>
          <w:tab w:val="left" w:pos="360"/>
          <w:tab w:val="right" w:pos="5040"/>
          <w:tab w:val="left" w:pos="5400"/>
        </w:tabs>
        <w:rPr>
          <w:del w:author="Sara Miller" w:date="2018-12-18T14:43:00Z" w:id="157"/>
          <w:rFonts w:ascii="Times New Roman" w:hAnsi="Times New Roman"/>
          <w:szCs w:val="24"/>
        </w:rPr>
      </w:pPr>
    </w:p>
    <w:p w:rsidR="002610D2" w:rsidDel="00E875F2" w:rsidP="00C260A7" w:rsidRDefault="002610D2" w14:paraId="5F2CDFCC" w14:textId="77777777">
      <w:pPr>
        <w:tabs>
          <w:tab w:val="right" w:pos="0"/>
          <w:tab w:val="left" w:pos="360"/>
          <w:tab w:val="right" w:pos="5040"/>
          <w:tab w:val="left" w:pos="5400"/>
        </w:tabs>
        <w:rPr>
          <w:del w:author="Sara Miller" w:date="2018-12-18T14:43:00Z" w:id="158"/>
          <w:rFonts w:ascii="Times New Roman" w:hAnsi="Times New Roman"/>
          <w:szCs w:val="24"/>
        </w:rPr>
      </w:pPr>
    </w:p>
    <w:p w:rsidR="00A35F15" w:rsidDel="00E875F2" w:rsidP="00C260A7" w:rsidRDefault="00A35F15" w14:paraId="361E54AE" w14:textId="66BD0191">
      <w:pPr>
        <w:tabs>
          <w:tab w:val="right" w:pos="0"/>
          <w:tab w:val="left" w:pos="360"/>
          <w:tab w:val="right" w:pos="5040"/>
          <w:tab w:val="left" w:pos="5400"/>
        </w:tabs>
        <w:rPr>
          <w:del w:author="Sara Miller" w:date="2018-12-18T14:43:00Z" w:id="159"/>
          <w:rFonts w:ascii="Times New Roman" w:hAnsi="Times New Roman"/>
          <w:szCs w:val="24"/>
        </w:rPr>
      </w:pPr>
    </w:p>
    <w:p w:rsidR="00AA3907" w:rsidP="00C260A7" w:rsidRDefault="00AA3907" w14:paraId="7BF20452" w14:textId="4B0DB036">
      <w:pPr>
        <w:tabs>
          <w:tab w:val="right" w:pos="0"/>
          <w:tab w:val="left" w:pos="360"/>
          <w:tab w:val="right" w:pos="5040"/>
          <w:tab w:val="left" w:pos="5400"/>
        </w:tabs>
        <w:rPr>
          <w:rFonts w:ascii="Times New Roman" w:hAnsi="Times New Roman"/>
          <w:b/>
          <w:szCs w:val="24"/>
        </w:rPr>
      </w:pPr>
      <w:r w:rsidRPr="00AA3907">
        <w:rPr>
          <w:rFonts w:ascii="Times New Roman" w:hAnsi="Times New Roman"/>
          <w:b/>
          <w:szCs w:val="24"/>
        </w:rPr>
        <w:t>REFERENCES</w:t>
      </w:r>
    </w:p>
    <w:p w:rsidRPr="00A6252F" w:rsidR="00A6252F" w:rsidP="00A6252F" w:rsidRDefault="00A6252F" w14:paraId="63D37DCC" w14:textId="77777777">
      <w:pPr>
        <w:ind w:left="720" w:hanging="720"/>
        <w:rPr>
          <w:rFonts w:ascii="Times New Roman" w:hAnsi="Times New Roman" w:cs="Times New Roman"/>
        </w:rPr>
      </w:pPr>
      <w:r w:rsidRPr="00A6252F">
        <w:rPr>
          <w:rFonts w:ascii="Times New Roman" w:hAnsi="Times New Roman" w:cs="Times New Roman"/>
        </w:rPr>
        <w:t xml:space="preserve">Funk, F. and K. A. Rowell. 1995. Population Model Suggests New Threshold for Managing Alaska’s </w:t>
      </w:r>
      <w:proofErr w:type="spellStart"/>
      <w:r w:rsidRPr="00A6252F">
        <w:rPr>
          <w:rFonts w:ascii="Times New Roman" w:hAnsi="Times New Roman" w:cs="Times New Roman"/>
        </w:rPr>
        <w:t>Togiak</w:t>
      </w:r>
      <w:proofErr w:type="spellEnd"/>
      <w:r w:rsidRPr="00A6252F">
        <w:rPr>
          <w:rFonts w:ascii="Times New Roman" w:hAnsi="Times New Roman" w:cs="Times New Roman"/>
        </w:rPr>
        <w:t xml:space="preserve"> Fishery for Pacific Herring in Bristol Bay. AK Fish Res Bull. 2(2):125-136.</w:t>
      </w:r>
    </w:p>
    <w:p w:rsidR="00A6252F" w:rsidP="00C260A7" w:rsidRDefault="00A6252F" w14:paraId="672DD1B8" w14:textId="39B3E32E">
      <w:pPr>
        <w:tabs>
          <w:tab w:val="right" w:pos="0"/>
          <w:tab w:val="left" w:pos="360"/>
          <w:tab w:val="right" w:pos="5040"/>
          <w:tab w:val="left" w:pos="5400"/>
        </w:tabs>
        <w:rPr>
          <w:rFonts w:ascii="Times New Roman" w:hAnsi="Times New Roman"/>
          <w:b/>
          <w:szCs w:val="24"/>
        </w:rPr>
      </w:pPr>
    </w:p>
    <w:p w:rsidR="00F14909" w:rsidP="00C260A7" w:rsidRDefault="00F14909" w14:paraId="451F1C73" w14:textId="55933F38">
      <w:pPr>
        <w:tabs>
          <w:tab w:val="right" w:pos="0"/>
          <w:tab w:val="left" w:pos="360"/>
          <w:tab w:val="right" w:pos="5040"/>
          <w:tab w:val="left" w:pos="5400"/>
        </w:tabs>
        <w:rPr>
          <w:rFonts w:ascii="Times New Roman" w:hAnsi="Times New Roman"/>
          <w:b/>
          <w:szCs w:val="24"/>
        </w:rPr>
      </w:pPr>
    </w:p>
    <w:p w:rsidR="00F14909" w:rsidP="00C260A7" w:rsidRDefault="00F14909" w14:paraId="0CED2036" w14:textId="7FF97B6C">
      <w:pPr>
        <w:tabs>
          <w:tab w:val="right" w:pos="0"/>
          <w:tab w:val="left" w:pos="360"/>
          <w:tab w:val="right" w:pos="5040"/>
          <w:tab w:val="left" w:pos="5400"/>
        </w:tabs>
        <w:rPr>
          <w:rFonts w:ascii="Times New Roman" w:hAnsi="Times New Roman"/>
          <w:b/>
          <w:szCs w:val="24"/>
        </w:rPr>
      </w:pPr>
    </w:p>
    <w:p w:rsidR="00F14909" w:rsidP="00DC11FD" w:rsidRDefault="00F14909" w14:paraId="2100ED33" w14:textId="15DCB3E1">
      <w:pPr>
        <w:tabs>
          <w:tab w:val="right" w:pos="0"/>
          <w:tab w:val="left" w:pos="360"/>
          <w:tab w:val="right" w:pos="5040"/>
          <w:tab w:val="left" w:pos="5400"/>
        </w:tabs>
        <w:jc w:val="center"/>
        <w:rPr>
          <w:rFonts w:ascii="Times New Roman" w:hAnsi="Times New Roman"/>
          <w:b/>
          <w:szCs w:val="24"/>
        </w:rPr>
      </w:pPr>
      <w:r>
        <w:rPr>
          <w:noProof/>
        </w:rPr>
        <w:lastRenderedPageBreak/>
        <w:drawing>
          <wp:inline distT="0" distB="0" distL="0" distR="0" wp14:anchorId="062654FD" wp14:editId="7684BB27">
            <wp:extent cx="5821378" cy="2743200"/>
            <wp:effectExtent l="0" t="0" r="8255" b="0"/>
            <wp:docPr id="3" name="Chart 3">
              <a:extLst xmlns:a="http://schemas.openxmlformats.org/drawingml/2006/main">
                <a:ext uri="{FF2B5EF4-FFF2-40B4-BE49-F238E27FC236}">
                  <a16:creationId xmlns:a16="http://schemas.microsoft.com/office/drawing/2014/main" id="{FA59ECD8-7F24-4CD2-8838-4FC3D49BBB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DC11FD" w:rsidR="00F14909" w:rsidP="00C260A7" w:rsidRDefault="00DC11FD" w14:paraId="4EED8B9D" w14:textId="32F2ECF6">
      <w:pPr>
        <w:tabs>
          <w:tab w:val="right" w:pos="0"/>
          <w:tab w:val="left" w:pos="360"/>
          <w:tab w:val="right" w:pos="5040"/>
          <w:tab w:val="left" w:pos="5400"/>
        </w:tabs>
        <w:rPr>
          <w:rFonts w:ascii="Times New Roman" w:hAnsi="Times New Roman"/>
          <w:szCs w:val="24"/>
        </w:rPr>
      </w:pPr>
      <w:r>
        <w:rPr>
          <w:rFonts w:ascii="Times New Roman" w:hAnsi="Times New Roman"/>
          <w:szCs w:val="24"/>
        </w:rPr>
        <w:t xml:space="preserve">Figure 1. Peak count of purse seine vessels by fishing year in the </w:t>
      </w:r>
      <w:proofErr w:type="spellStart"/>
      <w:r>
        <w:rPr>
          <w:rFonts w:ascii="Times New Roman" w:hAnsi="Times New Roman"/>
          <w:szCs w:val="24"/>
        </w:rPr>
        <w:t>Togiak</w:t>
      </w:r>
      <w:proofErr w:type="spellEnd"/>
      <w:r>
        <w:rPr>
          <w:rFonts w:ascii="Times New Roman" w:hAnsi="Times New Roman"/>
          <w:szCs w:val="24"/>
        </w:rPr>
        <w:t xml:space="preserve"> herring fishery. </w:t>
      </w:r>
    </w:p>
    <w:p w:rsidR="007859B9" w:rsidP="00C260A7" w:rsidRDefault="007859B9" w14:paraId="5AFF5C6E" w14:textId="77777777">
      <w:pPr>
        <w:tabs>
          <w:tab w:val="right" w:pos="0"/>
          <w:tab w:val="left" w:pos="360"/>
          <w:tab w:val="right" w:pos="5040"/>
          <w:tab w:val="left" w:pos="5400"/>
        </w:tabs>
        <w:rPr>
          <w:rFonts w:ascii="Times New Roman" w:hAnsi="Times New Roman"/>
          <w:szCs w:val="24"/>
        </w:rPr>
      </w:pPr>
    </w:p>
    <w:p w:rsidR="00BE0DB5" w:rsidP="00C260A7" w:rsidRDefault="00BE0DB5" w14:paraId="7AD41BAA" w14:textId="77777777">
      <w:pPr>
        <w:tabs>
          <w:tab w:val="right" w:pos="0"/>
          <w:tab w:val="left" w:pos="360"/>
          <w:tab w:val="right" w:pos="5040"/>
          <w:tab w:val="left" w:pos="5400"/>
        </w:tabs>
        <w:rPr>
          <w:rFonts w:ascii="Times New Roman" w:hAnsi="Times New Roman"/>
          <w:szCs w:val="24"/>
        </w:rPr>
      </w:pPr>
    </w:p>
    <w:p w:rsidR="00E13F6F" w:rsidP="0013295E" w:rsidRDefault="00E13F6F" w14:paraId="5FEDF094" w14:textId="5C194DA1">
      <w:pPr>
        <w:spacing w:after="0" w:line="240" w:lineRule="auto"/>
        <w:rPr>
          <w:rFonts w:ascii="Times New Roman" w:hAnsi="Times New Roman" w:cs="Times New Roman"/>
          <w:sz w:val="24"/>
          <w:szCs w:val="24"/>
        </w:rPr>
      </w:pPr>
    </w:p>
    <w:p w:rsidR="00AA3907" w:rsidP="0013295E" w:rsidRDefault="00AA3907" w14:paraId="51C40708" w14:textId="684EAD2C">
      <w:pPr>
        <w:spacing w:after="0" w:line="240" w:lineRule="auto"/>
        <w:rPr>
          <w:rFonts w:ascii="Times New Roman" w:hAnsi="Times New Roman" w:cs="Times New Roman"/>
          <w:sz w:val="24"/>
          <w:szCs w:val="24"/>
        </w:rPr>
      </w:pPr>
    </w:p>
    <w:p w:rsidRPr="00C60276" w:rsidR="00AA3907" w:rsidP="0013295E" w:rsidRDefault="00AA3907" w14:paraId="2D566713" w14:textId="77777777">
      <w:pPr>
        <w:spacing w:after="0" w:line="240" w:lineRule="auto"/>
        <w:rPr>
          <w:rFonts w:ascii="Times New Roman" w:hAnsi="Times New Roman" w:cs="Times New Roman"/>
          <w:sz w:val="24"/>
          <w:szCs w:val="24"/>
        </w:rPr>
      </w:pPr>
    </w:p>
    <w:p w:rsidR="00E13F6F" w:rsidP="0013295E" w:rsidRDefault="00E13F6F" w14:paraId="4633586C" w14:textId="77777777">
      <w:pPr>
        <w:spacing w:after="0" w:line="240" w:lineRule="auto"/>
        <w:rPr>
          <w:rFonts w:asciiTheme="majorHAnsi" w:hAnsiTheme="majorHAnsi" w:cstheme="minorHAnsi"/>
        </w:rPr>
      </w:pPr>
    </w:p>
    <w:p w:rsidR="00E13F6F" w:rsidP="0013295E" w:rsidRDefault="00E13F6F" w14:paraId="3AD40E56" w14:textId="77777777">
      <w:pPr>
        <w:spacing w:after="0" w:line="240" w:lineRule="auto"/>
        <w:rPr>
          <w:rFonts w:asciiTheme="majorHAnsi" w:hAnsiTheme="majorHAnsi" w:cstheme="minorHAnsi"/>
        </w:rPr>
      </w:pPr>
    </w:p>
    <w:p w:rsidRPr="0013295E" w:rsidR="00E13F6F" w:rsidP="0013295E" w:rsidRDefault="00E13F6F" w14:paraId="7436D0AE" w14:textId="77777777">
      <w:pPr>
        <w:spacing w:after="0" w:line="240" w:lineRule="auto"/>
        <w:rPr>
          <w:rFonts w:asciiTheme="majorHAnsi" w:hAnsiTheme="majorHAnsi" w:cstheme="minorHAnsi"/>
        </w:rPr>
      </w:pPr>
    </w:p>
    <w:sectPr w:rsidRPr="0013295E" w:rsidR="00E13F6F" w:rsidSect="00A436F1">
      <w:type w:val="continuous"/>
      <w:pgSz w:w="12240" w:h="15840" w:orient="portrait" w:code="1"/>
      <w:pgMar w:top="1080" w:right="1440" w:bottom="1440" w:left="1440" w:header="14" w:footer="720" w:gutter="0"/>
      <w:cols w:space="720"/>
      <w:titlePg/>
      <w:docGrid w:linePitch="360"/>
      <w:footerReference w:type="default" r:id="R0ae44a5e3c8240fc"/>
      <w:sectPrChange w:author="Dressel, Sherri C (DFG)" w:date="2019-01-08T22:22:03.5078966" w:id="1754301368">
        <w:sectPr w:rsidRPr="0013295E" w:rsidR="00E13F6F" w:rsidSect="00A436F1">
          <w:type w:val="continuous"/>
          <w:pgSz w:w="12240" w:h="15840" w:code="1"/>
          <w:pgMar w:top="1080" w:right="1440" w:bottom="1440" w:left="1440" w:header="14" w:footer="720" w:gutter="0"/>
          <w:cols w:space="720"/>
          <w:titlePg/>
          <w:docGrid w:linePitch="36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MSE(" w:author="Sara Miller" w:date="2018-12-18T14:02:00Z" w:id="5">
    <w:p w:rsidR="008962EA" w:rsidRDefault="008962EA" w14:paraId="2588D379" w14:textId="3E826DCA">
      <w:pPr>
        <w:pStyle w:val="CommentText"/>
      </w:pPr>
      <w:r>
        <w:rPr>
          <w:rStyle w:val="CommentReference"/>
        </w:rPr>
        <w:annotationRef/>
      </w:r>
      <w:r>
        <w:t>Harvest rate?</w:t>
      </w:r>
      <w:r>
        <w:rPr>
          <w:rStyle w:val="CommentReference"/>
        </w:rPr>
        <w:annotationRef/>
      </w:r>
      <w:r>
        <w:rPr>
          <w:rStyle w:val="CommentReference"/>
        </w:rPr>
        <w:annotationRef/>
      </w:r>
    </w:p>
  </w:comment>
  <w:comment w:initials="BGB(" w:author="Buck, Gregory B (DFG)" w:date="2018-12-12T11:22:00Z" w:id="17">
    <w:p w:rsidR="00541D91" w:rsidP="00541D91" w:rsidRDefault="00541D91" w14:paraId="15617983" w14:textId="77777777">
      <w:pPr>
        <w:pStyle w:val="CommentText"/>
      </w:pPr>
      <w:r>
        <w:rPr>
          <w:rStyle w:val="CommentReference"/>
        </w:rPr>
        <w:annotationRef/>
      </w:r>
      <w:r>
        <w:t>Tim?</w:t>
      </w:r>
    </w:p>
  </w:comment>
  <w:comment w:initials="STM(" w:author="Sands, Tim M (DFG)" w:date="2018-12-13T11:35:00Z" w:id="18">
    <w:p w:rsidR="00541D91" w:rsidP="00541D91" w:rsidRDefault="00541D91" w14:paraId="577F493E" w14:textId="77777777">
      <w:pPr>
        <w:pStyle w:val="CommentText"/>
      </w:pPr>
      <w:r>
        <w:rPr>
          <w:rStyle w:val="CommentReference"/>
        </w:rPr>
        <w:annotationRef/>
      </w:r>
      <w:r>
        <w:t>The conversations I had with Bert and Aaron yesterday led me in a certain direction on this. The impression I got was relocating me and Mariel to Togiak for the whole season and getting a pilot and plane on standby there. I think that would cost $55,000 for housing and a 4 hour minimum per day flight for 15 days or 30 hours of flight. Add $3,0000 per day for additional days.</w:t>
      </w:r>
    </w:p>
  </w:comment>
  <w:comment w:initials="MSE(" w:author="Sara Miller" w:date="2018-12-19T08:47:00Z" w:id="27">
    <w:p w:rsidR="006C1A64" w:rsidRDefault="006C1A64" w14:paraId="12C6F921" w14:textId="6118076D">
      <w:pPr>
        <w:pStyle w:val="CommentText"/>
      </w:pPr>
      <w:r>
        <w:rPr>
          <w:rStyle w:val="CommentReference"/>
        </w:rPr>
        <w:annotationRef/>
      </w:r>
      <w:r w:rsidR="00FE6C37">
        <w:rPr>
          <w:noProof/>
        </w:rPr>
        <w:t>m</w:t>
      </w:r>
      <w:r w:rsidR="00FE6C37">
        <w:rPr>
          <w:noProof/>
        </w:rPr>
        <w:t>a</w:t>
      </w:r>
      <w:r w:rsidR="00FE6C37">
        <w:rPr>
          <w:noProof/>
        </w:rPr>
        <w:t>y</w:t>
      </w:r>
      <w:r w:rsidR="00FE6C37">
        <w:rPr>
          <w:noProof/>
        </w:rPr>
        <w:t>b</w:t>
      </w:r>
      <w:r w:rsidR="00FE6C37">
        <w:rPr>
          <w:noProof/>
        </w:rPr>
        <w:t>e</w:t>
      </w:r>
      <w:r w:rsidR="00FE6C37">
        <w:rPr>
          <w:noProof/>
        </w:rPr>
        <w:t xml:space="preserve"> </w:t>
      </w:r>
      <w:r w:rsidR="00FE6C37">
        <w:rPr>
          <w:noProof/>
        </w:rPr>
        <w:t>g</w:t>
      </w:r>
      <w:r w:rsidR="00FE6C37">
        <w:rPr>
          <w:noProof/>
        </w:rPr>
        <w:t>i</w:t>
      </w:r>
      <w:r w:rsidR="00FE6C37">
        <w:rPr>
          <w:noProof/>
        </w:rPr>
        <w:t>v</w:t>
      </w:r>
      <w:r w:rsidR="00FE6C37">
        <w:rPr>
          <w:noProof/>
        </w:rPr>
        <w:t>e</w:t>
      </w:r>
      <w:r w:rsidR="00FE6C37">
        <w:rPr>
          <w:noProof/>
        </w:rPr>
        <w:t xml:space="preserve"> </w:t>
      </w:r>
      <w:r w:rsidR="00FE6C37">
        <w:rPr>
          <w:noProof/>
        </w:rPr>
        <w:t>t</w:t>
      </w:r>
      <w:r w:rsidR="00FE6C37">
        <w:rPr>
          <w:noProof/>
        </w:rPr>
        <w:t>h</w:t>
      </w:r>
      <w:r w:rsidR="00FE6C37">
        <w:rPr>
          <w:noProof/>
        </w:rPr>
        <w:t>e</w:t>
      </w:r>
      <w:r w:rsidR="00FE6C37">
        <w:rPr>
          <w:noProof/>
        </w:rPr>
        <w:t xml:space="preserve"> </w:t>
      </w:r>
      <w:r w:rsidR="00FE6C37">
        <w:rPr>
          <w:noProof/>
        </w:rPr>
        <w:t>p</w:t>
      </w:r>
      <w:r w:rsidR="00FE6C37">
        <w:rPr>
          <w:noProof/>
        </w:rPr>
        <w:t>r</w:t>
      </w:r>
      <w:r w:rsidR="00FE6C37">
        <w:rPr>
          <w:noProof/>
        </w:rPr>
        <w:t>i</w:t>
      </w:r>
      <w:r w:rsidR="00FE6C37">
        <w:rPr>
          <w:noProof/>
        </w:rPr>
        <w:t>c</w:t>
      </w:r>
      <w:r w:rsidR="00FE6C37">
        <w:rPr>
          <w:noProof/>
        </w:rPr>
        <w:t>e</w:t>
      </w:r>
      <w:r w:rsidR="00FE6C37">
        <w:rPr>
          <w:noProof/>
        </w:rPr>
        <w:t xml:space="preserve"> </w:t>
      </w:r>
      <w:r w:rsidR="00FE6C37">
        <w:rPr>
          <w:noProof/>
        </w:rPr>
        <w:t>o</w:t>
      </w:r>
      <w:r w:rsidR="00FE6C37">
        <w:rPr>
          <w:noProof/>
        </w:rPr>
        <w:t>f</w:t>
      </w:r>
      <w:r w:rsidR="00FE6C37">
        <w:rPr>
          <w:noProof/>
        </w:rPr>
        <w:t xml:space="preserve"> </w:t>
      </w:r>
      <w:r w:rsidR="00FE6C37">
        <w:rPr>
          <w:noProof/>
        </w:rPr>
        <w:t>t</w:t>
      </w:r>
      <w:r w:rsidR="00FE6C37">
        <w:rPr>
          <w:noProof/>
        </w:rPr>
        <w:t>w</w:t>
      </w:r>
      <w:r w:rsidR="00FE6C37">
        <w:rPr>
          <w:noProof/>
        </w:rPr>
        <w:t>o</w:t>
      </w:r>
      <w:r w:rsidR="00FE6C37">
        <w:rPr>
          <w:noProof/>
        </w:rPr>
        <w:t xml:space="preserve"> </w:t>
      </w:r>
      <w:r w:rsidR="00FE6C37">
        <w:rPr>
          <w:noProof/>
        </w:rPr>
        <w:t>s</w:t>
      </w:r>
      <w:r w:rsidR="00FE6C37">
        <w:rPr>
          <w:noProof/>
        </w:rPr>
        <w:t>t</w:t>
      </w:r>
      <w:r w:rsidR="00FE6C37">
        <w:rPr>
          <w:noProof/>
        </w:rPr>
        <w:t>a</w:t>
      </w:r>
      <w:r w:rsidR="00FE6C37">
        <w:rPr>
          <w:noProof/>
        </w:rPr>
        <w:t>t</w:t>
      </w:r>
      <w:r w:rsidR="00FE6C37">
        <w:rPr>
          <w:noProof/>
        </w:rPr>
        <w:t>e</w:t>
      </w:r>
      <w:r w:rsidR="00FE6C37">
        <w:rPr>
          <w:noProof/>
        </w:rPr>
        <w:t xml:space="preserve"> </w:t>
      </w:r>
      <w:r w:rsidR="00FE6C37">
        <w:rPr>
          <w:noProof/>
        </w:rPr>
        <w:t>t</w:t>
      </w:r>
      <w:r w:rsidR="00FE6C37">
        <w:rPr>
          <w:noProof/>
        </w:rPr>
        <w:t>e</w:t>
      </w:r>
      <w:r w:rsidR="00FE6C37">
        <w:rPr>
          <w:noProof/>
        </w:rPr>
        <w:t>c</w:t>
      </w:r>
      <w:r w:rsidR="00FE6C37">
        <w:rPr>
          <w:noProof/>
        </w:rPr>
        <w:t>h</w:t>
      </w:r>
      <w:r w:rsidR="00FE6C37">
        <w:rPr>
          <w:noProof/>
        </w:rPr>
        <w:t>s</w:t>
      </w:r>
    </w:p>
  </w:comment>
  <w:comment w:initials="MSE(" w:author="Sara Miller" w:date="2018-12-19T08:51:00Z" w:id="32">
    <w:p w:rsidR="00AF343E" w:rsidRDefault="00AF343E" w14:paraId="1C144BF3" w14:textId="6C1244F8">
      <w:pPr>
        <w:pStyle w:val="CommentText"/>
      </w:pPr>
      <w:r>
        <w:rPr>
          <w:rStyle w:val="CommentReference"/>
        </w:rPr>
        <w:annotationRef/>
      </w:r>
      <w:r w:rsidR="00FE6C37">
        <w:rPr>
          <w:noProof/>
        </w:rPr>
        <w:t>d</w:t>
      </w:r>
      <w:r w:rsidR="00FE6C37">
        <w:rPr>
          <w:noProof/>
        </w:rPr>
        <w:t>e</w:t>
      </w:r>
      <w:r w:rsidR="00FE6C37">
        <w:rPr>
          <w:noProof/>
        </w:rPr>
        <w:t>f</w:t>
      </w:r>
      <w:r w:rsidR="00FE6C37">
        <w:rPr>
          <w:noProof/>
        </w:rPr>
        <w:t>i</w:t>
      </w:r>
      <w:r w:rsidR="00FE6C37">
        <w:rPr>
          <w:noProof/>
        </w:rPr>
        <w:t>n</w:t>
      </w:r>
      <w:r w:rsidR="00FE6C37">
        <w:rPr>
          <w:noProof/>
        </w:rPr>
        <w:t>e</w:t>
      </w:r>
      <w:r w:rsidR="00FE6C37">
        <w:rPr>
          <w:noProof/>
        </w:rPr>
        <w:t xml:space="preserve"> </w:t>
      </w:r>
      <w:r>
        <w:rPr>
          <w:rStyle w:val="CommentReference"/>
        </w:rPr>
        <w:annotationRef/>
      </w:r>
    </w:p>
  </w:comment>
  <w:comment w:initials="BGB(" w:author="Buck, Gregory B (DFG)" w:date="2018-12-14T15:35:00Z" w:id="86">
    <w:p w:rsidR="00933F58" w:rsidRDefault="00933F58" w14:paraId="0996CCFC" w14:textId="15291E2D">
      <w:pPr>
        <w:pStyle w:val="CommentText"/>
      </w:pPr>
      <w:r>
        <w:rPr>
          <w:rStyle w:val="CommentReference"/>
        </w:rPr>
        <w:annotationRef/>
      </w:r>
      <w:r>
        <w:t>Tim—Can you describe current protocol in a sentence or two. I want to talk about point estimates vs estimates made via transect estimates…………the stuff you explained to me on the phone.</w:t>
      </w:r>
    </w:p>
  </w:comment>
  <w:comment w:initials="BGB(" w:author="Buck, Gregory B (DFG)" w:date="2018-12-14T15:43:00Z" w:id="123">
    <w:p w:rsidR="005F67BA" w:rsidRDefault="005F67BA" w14:paraId="6BAFF3B6" w14:textId="56EF1B16">
      <w:pPr>
        <w:pStyle w:val="CommentText"/>
      </w:pPr>
      <w:r>
        <w:rPr>
          <w:rStyle w:val="CommentReference"/>
        </w:rPr>
        <w:annotationRef/>
      </w:r>
      <w:r>
        <w:t xml:space="preserve">Tim---can you estimate what % of the harvest goes to shore plants in </w:t>
      </w:r>
      <w:proofErr w:type="spellStart"/>
      <w:r>
        <w:t>Nak</w:t>
      </w:r>
      <w:proofErr w:type="spellEnd"/>
      <w:r>
        <w:t>?  I’m going to point out that a second sampling crew at TFI would give us access to …. % of the harvest that we currently don’t have access too. Thanks.</w:t>
      </w:r>
    </w:p>
  </w:comment>
  <w:comment w:initials="B(" w:author="Buck, Gregory B (DFG)" w:date="2019-01-07T09:23:03" w:id="1302072580">
    <w:p w:rsidR="456FB977" w:rsidRDefault="456FB977" w14:paraId="5952C5F2" w14:textId="08E3A879">
      <w:pPr>
        <w:pStyle w:val="CommentText"/>
      </w:pPr>
      <w:ins w:author="Buck, Gregory B (DFG)" w:date="2019-01-07T10:23:03.2006385" w:id="131687227">
        <w:r w:rsidR="456FB977">
          <w:rPr/>
          <w:t>yes</w:t>
        </w:r>
      </w:ins>
      <w:r>
        <w:rPr>
          <w:rStyle w:val="CommentReference"/>
        </w:rPr>
        <w:annotationRef/>
      </w:r>
      <w:r>
        <w:rPr>
          <w:rStyle w:val="CommentReference"/>
        </w:rPr>
        <w:annotationRef/>
      </w:r>
    </w:p>
  </w:comment>
  <w:comment w:initials="B(" w:author="Buck, Gregory B (DFG)" w:date="2019-01-07T09:29:04" w:id="53227036">
    <w:p w:rsidR="31001794" w:rsidRDefault="31001794" w14:paraId="14EC9B43" w14:textId="6C87159D">
      <w:pPr>
        <w:pStyle w:val="CommentText"/>
      </w:pPr>
      <w:ins w:author="Buck, Gregory B (DFG)" w:date="2019-01-07T10:29:15.1705643" w:id="1922002671">
        <w:r w:rsidR="31001794">
          <w:rPr/>
          <w:t>done</w:t>
        </w:r>
      </w:ins>
      <w:r>
        <w:rPr>
          <w:rStyle w:val="CommentReference"/>
        </w:rPr>
        <w:annotationRef/>
      </w:r>
    </w:p>
  </w:comment>
  <w:comment w:initials="B(" w:author="Buck, Gregory B (DFG)" w:date="2018-12-12T11:22:00" w:id="131014762">
    <w:p w:rsidR="17926F6B" w:rsidP="17926F6B" w:rsidRDefault="17926F6B" w14:paraId="752533C8">
      <w:pPr>
        <w:pStyle w:val="CommentText"/>
        <w:rPr>
          <w:ins w:author="Dressel, Sherri C (DFG)" w:date="2019-01-09T13:52:42.4535615" w:id="458143341"/>
        </w:rPr>
        <w:pPrChange w:author="Dressel, Sherri C (DFG)" w:date="2019-01-09T13:52:42.4535615" w:id="266546518">
          <w:pPr/>
        </w:pPrChange>
      </w:pPr>
      <w:ins w:author="Dressel, Sherri C (DFG)" w:date="2019-01-09T13:52:42.4535615" w:id="364396170">
        <w:r w:rsidR="17926F6B">
          <w:rPr/>
          <w:t>Sherri?</w:t>
        </w:r>
      </w:ins>
      <w:r>
        <w:rPr>
          <w:rStyle w:val="CommentReference"/>
        </w:rPr>
        <w:annotationRef/>
      </w:r>
    </w:p>
  </w:comment>
  <w:comment w:initials="D(" w:author="Dressel, Sherri C (DFG)" w:date="2019-01-09T12:58:22" w:id="433673353">
    <w:p w:rsidR="4B9CE320" w:rsidRDefault="4B9CE320" w14:paraId="01DCF135" w14:textId="0D56A23F">
      <w:pPr>
        <w:pStyle w:val="CommentText"/>
      </w:pPr>
      <w:ins w:author="Dressel, Sherri C (DFG)" w:date="2019-01-09T13:58:44.9011931" w:id="304902001">
        <w:r w:rsidR="4B9CE320">
          <w:rPr/>
          <w:t>I think it would be worth having a discussion with Greg, Tim, Sara and myself to talk about what we need to estimate with age samples before collecting all these samples. We currently collect 500-1,500 age samples for a SE stock per year. SE stocks are much smaller than Togiak and we don't use those samples for any inseason needs, so I fully expect we may need more for Togiak, but I'm guessing that 14,000 may be more than we need even if we expand sampling in space and time. We can't know for sure until we talk though.</w:t>
        </w:r>
      </w:ins>
      <w:r>
        <w:rPr>
          <w:rStyle w:val="CommentReference"/>
        </w:rPr>
        <w:annotationRef/>
      </w:r>
    </w:p>
  </w:comment>
  <w:comment w:initials="D(" w:author="Dressel, Sherri C (DFG)" w:date="2019-01-09T13:06:20" w:id="821629616">
    <w:p w:rsidR="347B2BAE" w:rsidRDefault="347B2BAE" w14:paraId="5ECA51AE" w14:textId="37327360">
      <w:pPr>
        <w:pStyle w:val="CommentText"/>
      </w:pPr>
      <w:ins w:author="Dressel, Sherri C (DFG)" w:date="2019-01-09T14:06:21.3550044" w:id="1347333501">
        <w:r w:rsidR="347B2BAE">
          <w:rPr/>
          <w:t>My rough estimates are $150k and 2 years for a simulation like was done in the past (I'm going to chat with a scientist tomorrow to see if a simulation would hold up scientifically or if we need a management strategy evalutaion) or $750,000 and 6 years if we do a full-fledged management strategy evaluation (2-3 of those years are to get a maximum likelihood or Bayesian model up and going for Togiak prior to starting the MSE). I don't see how these prices and time-lines will be appealing to the fleet, so I put this topic last. I think we are much better off collecting aerial survey and AWL data for a few years, letting the Sitka Bayesian model develop which we could borrow for Togiak, and then work on harvest strategy after that.</w:t>
        </w:r>
      </w:ins>
      <w:r>
        <w:rPr>
          <w:rStyle w:val="CommentReference"/>
        </w:rPr>
        <w:annotationRef/>
      </w:r>
    </w:p>
  </w:comment>
  <w:comment w:initials="D(" w:author="Dressel, Sherri C (DFG)" w:date="2019-01-09T13:31:36" w:id="269194860">
    <w:p w:rsidR="32CCB41D" w:rsidRDefault="32CCB41D" w14:paraId="46DB25EB" w14:textId="6D4D4B13">
      <w:pPr>
        <w:pStyle w:val="CommentText"/>
      </w:pPr>
      <w:ins w:author="Dressel, Sherri C (DFG)" w:date="2019-01-09T14:31:43.7680592" w:id="2120229955">
        <w:r w:rsidR="32CCB41D">
          <w:rPr/>
          <w:t xml:space="preserve">are you referring to digitizing here? Digitizing would verify the surface area of estimates, but not the 3-dimensional area of schools or the density. Also, we would need to do it for every flight to use it as verification and my guess is that would be way too time consuming. My tendency would be to use it as a training tool to reduce differences (bias) among estimators. We could digitize a number of flights and use them as a reference set. </w:t>
        </w:r>
      </w:ins>
      <w:r>
        <w:rPr>
          <w:rStyle w:val="CommentReference"/>
        </w:rPr>
        <w:annotationRef/>
      </w:r>
    </w:p>
  </w:comment>
  <w:comment w:initials="D(" w:author="Dressel, Sherri C (DFG)" w:date="2019-01-09T13:36:18" w:id="1931051202">
    <w:p w:rsidR="0A1CDC63" w:rsidRDefault="0A1CDC63" w14:paraId="7E09B9F9" w14:textId="725DA611">
      <w:pPr>
        <w:pStyle w:val="CommentText"/>
      </w:pPr>
      <w:ins w:author="Dressel, Sherri C (DFG)" w:date="2019-01-09T14:36:47.0109987" w:id="312751807">
        <w:r w:rsidR="0A1CDC63">
          <w:rPr/>
          <w:t>Don't we already have these? I see these as different from the digitizing. For digitizing I was thinking we compare each estimator individually to a digitized version. I'm not sure why it is necessary to compare paired estimates with a digitized version.</w:t>
        </w:r>
      </w:ins>
      <w:r>
        <w:rPr>
          <w:rStyle w:val="CommentReference"/>
        </w:rPr>
        <w:annotationRef/>
      </w:r>
    </w:p>
  </w:comment>
  <w:comment w:initials="D(" w:author="Dressel, Sherri C (DFG)" w:date="2019-01-09T13:41:00" w:id="1548863466">
    <w:p w:rsidR="1AAC6062" w:rsidRDefault="1AAC6062" w14:paraId="1AE7BBC9" w14:textId="48638B75">
      <w:pPr>
        <w:pStyle w:val="CommentText"/>
      </w:pPr>
      <w:ins w:author="Dressel, Sherri C (DFG)" w:date="2019-01-09T14:41:21.843235" w:id="1541070420">
        <w:r w:rsidR="1AAC6062">
          <w:rPr/>
          <w:t>How does this impact things? Is it because only some processors are sampled?</w:t>
        </w:r>
      </w:ins>
      <w:r>
        <w:rPr>
          <w:rStyle w:val="CommentReference"/>
        </w:rPr>
        <w:annotationRef/>
      </w:r>
    </w:p>
  </w:comment>
  <w:comment w:initials="D(" w:author="Dressel, Sherri C (DFG)" w:date="2019-01-09T13:50:12" w:id="1761265555">
    <w:p w:rsidR="04836F1D" w:rsidP="0CA217C4" w:rsidRDefault="04836F1D" w14:paraId="0AAC9D7C" w14:textId="1EA53ACE">
      <w:pPr>
        <w:pStyle w:val="CommentText"/>
        <w:pPrChange w:author="Dressel, Sherri C (DFG)" w:date="2019-01-09T14:51:11.6157339" w:id="861345391">
          <w:pPr>
            <w:pStyle w:val="CommentText"/>
          </w:pPr>
        </w:pPrChange>
      </w:pPr>
      <w:ins w:author="Dressel, Sherri C (DFG)" w:date="2019-01-09T14:51:11.6157339" w:id="211949508">
        <w:r w:rsidR="0CA217C4">
          <w:rPr/>
          <w:t>I believe this should be Zheng et al 1993, or maybe both. I need to check.</w:t>
        </w:r>
      </w:ins>
      <w:r>
        <w:rPr>
          <w:rStyle w:val="CommentReference"/>
        </w:rPr>
        <w:annotationRef/>
      </w:r>
      <w:r>
        <w:rPr>
          <w:rStyle w:val="CommentReference"/>
        </w:rPr>
        <w:annotationRef/>
      </w:r>
    </w:p>
  </w:comment>
  <w:comment w:initials="M(" w:author="Miller, Sara E (DFG)" w:date="2019-01-09T15:01:36" w:id="910347203">
    <w:p w:rsidR="713261A5" w:rsidP="0937F072" w:rsidRDefault="713261A5" w14:paraId="327B7494" w14:textId="1C125D63">
      <w:pPr>
        <w:pStyle w:val="CommentText"/>
        <w:pPrChange w:author="Miller, Sara E (DFG)" w:date="2019-01-09T16:04:00.0186866" w:id="729277753">
          <w:pPr>
            <w:pStyle w:val="CommentText"/>
          </w:pPr>
        </w:pPrChange>
      </w:pPr>
      <w:ins w:author="Miller, Sara E (DFG)" w:date="2019-01-09T16:04:00.0186866" w:id="154660978">
        <w:r w:rsidR="0937F072">
          <w:rPr/>
          <w:t>charter a purse seiner with own crew to sample post season samples, freeze samples for later processing; need a weekly estimate; compare weights of frozen and fresh samples to determine if there is a large difference in weights</w:t>
        </w:r>
      </w:ins>
      <w:r>
        <w:rPr>
          <w:rStyle w:val="CommentReference"/>
        </w:rPr>
        <w:annotationRef/>
      </w:r>
      <w:r>
        <w:rPr>
          <w:rStyle w:val="CommentReference"/>
        </w:rPr>
        <w:annotationRef/>
      </w:r>
    </w:p>
  </w:comment>
  <w:comment w:initials="M(" w:author="Miller, Sara E (DFG)" w:date="2019-01-09T15:06:16" w:id="32955525">
    <w:p w:rsidR="0A9D7505" w:rsidRDefault="0A9D7505" w14:paraId="7C80B52F" w14:textId="0744DC04">
      <w:pPr>
        <w:pStyle w:val="CommentText"/>
      </w:pPr>
      <w:ins w:author="Miller, Sara E (DFG)" w:date="2019-01-09T16:06:31.8483272" w:id="1349385301">
        <w:r w:rsidR="0A9D7505">
          <w:rPr/>
          <w:t>need a price quote of a dedicated aircraft in Dillingham; need a time estimate (how much needs to be dedicated to make sure the peak is captured-2 or 4 weeks?)</w:t>
        </w:r>
      </w:ins>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2588D379"/>
  <w15:commentEx w15:done="0" w15:paraId="15617983"/>
  <w15:commentEx w15:done="0" w15:paraId="577F493E" w15:paraIdParent="15617983"/>
  <w15:commentEx w15:done="0" w15:paraId="12C6F921"/>
  <w15:commentEx w15:done="1" w15:paraId="1C144BF3"/>
  <w15:commentEx w15:done="0" w15:paraId="0996CCFC"/>
  <w15:commentEx w15:done="0" w15:paraId="6BAFF3B6"/>
  <w15:commentEx w15:done="1" w15:paraId="5952C5F2" w15:paraIdParent="2588D379"/>
  <w15:commentEx w15:done="1" w15:paraId="14EC9B43" w15:paraIdParent="1C144BF3"/>
  <w15:commentEx w15:paraId="752533C8"/>
  <w15:commentEx w15:done="0" w15:paraId="01DCF135"/>
  <w15:commentEx w15:done="0" w15:paraId="5ECA51AE" w15:paraIdParent="752533C8"/>
  <w15:commentEx w15:done="0" w15:paraId="46DB25EB"/>
  <w15:commentEx w15:done="0" w15:paraId="7E09B9F9"/>
  <w15:commentEx w15:done="0" w15:paraId="1AE7BBC9"/>
  <w15:commentEx w15:done="0" w15:paraId="0AAC9D7C"/>
  <w15:commentEx w15:done="0" w15:paraId="327B7494"/>
  <w15:commentEx w15:done="0" w15:paraId="7C80B52F"/>
</w15:commentsEx>
</file>

<file path=word/commentsIds.xml><?xml version="1.0" encoding="utf-8"?>
<w16cid:commentsIds xmlns:mc="http://schemas.openxmlformats.org/markup-compatibility/2006" xmlns:w16cid="http://schemas.microsoft.com/office/word/2016/wordml/cid" mc:Ignorable="w16cid">
  <w16cid:commentId w16cid:paraId="2588D379" w16cid:durableId="1FC37C86"/>
  <w16cid:commentId w16cid:paraId="15617983" w16cid:durableId="1FC384F4"/>
  <w16cid:commentId w16cid:paraId="577F493E" w16cid:durableId="1FC384F3"/>
  <w16cid:commentId w16cid:paraId="12C6F921" w16cid:durableId="1FC4842B"/>
  <w16cid:commentId w16cid:paraId="1C144BF3" w16cid:durableId="1FC4851F"/>
  <w16cid:commentId w16cid:paraId="0996CCFC" w16cid:durableId="1FBE4C35"/>
  <w16cid:commentId w16cid:paraId="6BAFF3B6" w16cid:durableId="1FBE4E28"/>
  <w16cid:commentId w16cid:paraId="5952C5F2" w16cid:durableId="6D8AFD6D"/>
  <w16cid:commentId w16cid:paraId="14EC9B43" w16cid:durableId="36D9945A"/>
  <w16cid:commentId w16cid:paraId="752533C8" w16cid:durableId="1FC384F5"/>
  <w16cid:commentId w16cid:paraId="01DCF135" w16cid:durableId="20BB53AA"/>
  <w16cid:commentId w16cid:paraId="5ECA51AE" w16cid:durableId="28C4B1FB"/>
  <w16cid:commentId w16cid:paraId="46DB25EB" w16cid:durableId="24BC9C95"/>
  <w16cid:commentId w16cid:paraId="7E09B9F9" w16cid:durableId="117248FC"/>
  <w16cid:commentId w16cid:paraId="1AE7BBC9" w16cid:durableId="257DA8E3"/>
  <w16cid:commentId w16cid:paraId="0AAC9D7C" w16cid:durableId="2A61A97E"/>
  <w16cid:commentId w16cid:paraId="327B7494" w16cid:durableId="0AAB3FC7"/>
  <w16cid:commentId w16cid:paraId="7C80B52F" w16cid:durableId="3BB2E7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C37" w:rsidP="005F176A" w:rsidRDefault="00FE6C37" w14:paraId="5667784C" w14:textId="77777777">
      <w:pPr>
        <w:spacing w:after="0" w:line="240" w:lineRule="auto"/>
      </w:pPr>
      <w:r>
        <w:separator/>
      </w:r>
    </w:p>
  </w:endnote>
  <w:endnote w:type="continuationSeparator" w:id="0">
    <w:p w:rsidR="00FE6C37" w:rsidP="005F176A" w:rsidRDefault="00FE6C37" w14:paraId="53083DD2" w14:textId="77777777">
      <w:pPr>
        <w:spacing w:after="0" w:line="240" w:lineRule="auto"/>
      </w:pPr>
      <w:r>
        <w:continuationSeparator/>
      </w:r>
    </w:p>
  </w:endnote>
  <w:endnote w:type="continuationNotice" w:id="1">
    <w:p w:rsidR="00FE6C37" w:rsidRDefault="00FE6C37" w14:paraId="5B480B1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Pro">
    <w:altName w:val="Cambria"/>
    <w:panose1 w:val="00000000000000000000"/>
    <w:charset w:val="00"/>
    <w:family w:val="roman"/>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22B" w:rsidP="00B2722B" w:rsidRDefault="00B2722B" w14:paraId="00E0E427" w14:textId="77777777">
    <w:pPr>
      <w:pStyle w:val="Footer"/>
      <w:tabs>
        <w:tab w:val="clear" w:pos="9360"/>
        <w:tab w:val="right" w:pos="10800"/>
      </w:tabs>
      <w:ind w:left="-1440" w:right="-144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430354B8" w:rsidTr="430354B8" w14:paraId="2E5CD160">
      <w:trPr>
        <w:ins w:author="Dressel, Sherri C (DFG)" w:date="2019-01-08T22:22:03.5078966" w:id="191571640"/>
      </w:trPr>
      <w:tc>
        <w:tcPr>
          <w:tcW w:w="3120" w:type="dxa"/>
          <w:tcMar/>
        </w:tcPr>
        <w:p w:rsidR="430354B8" w:rsidP="430354B8" w:rsidRDefault="430354B8" w14:paraId="4E093187" w14:textId="506EC6BB">
          <w:pPr>
            <w:pStyle w:val="Header"/>
            <w:bidi w:val="0"/>
            <w:ind w:left="-115"/>
            <w:jc w:val="left"/>
            <w:rPr>
              <w:ins w:author="Dressel, Sherri C (DFG)" w:date="2019-01-08T22:22:03.5078966" w:id="1888097514"/>
            </w:rPr>
            <w:pPrChange w:author="Dressel, Sherri C (DFG)" w:date="2019-01-08T22:22:03.5078966" w:id="7733206">
              <w:pPr/>
            </w:pPrChange>
          </w:pPr>
        </w:p>
      </w:tc>
      <w:tc>
        <w:tcPr>
          <w:tcW w:w="3120" w:type="dxa"/>
          <w:tcMar/>
        </w:tcPr>
        <w:p w:rsidR="430354B8" w:rsidP="430354B8" w:rsidRDefault="430354B8" w14:paraId="1421102B" w14:textId="329FEE94">
          <w:pPr>
            <w:pStyle w:val="Header"/>
            <w:bidi w:val="0"/>
            <w:jc w:val="center"/>
            <w:rPr>
              <w:ins w:author="Dressel, Sherri C (DFG)" w:date="2019-01-08T22:22:03.5078966" w:id="1763641405"/>
            </w:rPr>
            <w:pPrChange w:author="Dressel, Sherri C (DFG)" w:date="2019-01-08T22:22:03.5078966" w:id="674902970">
              <w:pPr/>
            </w:pPrChange>
          </w:pPr>
        </w:p>
      </w:tc>
      <w:tc>
        <w:tcPr>
          <w:tcW w:w="3120" w:type="dxa"/>
          <w:tcMar/>
        </w:tcPr>
        <w:p w:rsidR="430354B8" w:rsidP="430354B8" w:rsidRDefault="430354B8" w14:paraId="3E2F58AD" w14:textId="73BD4A24">
          <w:pPr>
            <w:pStyle w:val="Header"/>
            <w:bidi w:val="0"/>
            <w:ind w:right="-115"/>
            <w:jc w:val="right"/>
            <w:rPr>
              <w:ins w:author="Dressel, Sherri C (DFG)" w:date="2019-01-08T22:22:03.5078966" w:id="1799179870"/>
            </w:rPr>
            <w:pPrChange w:author="Dressel, Sherri C (DFG)" w:date="2019-01-08T22:22:03.5078966" w:id="460327176">
              <w:pPr/>
            </w:pPrChange>
          </w:pPr>
        </w:p>
      </w:tc>
    </w:tr>
  </w:tbl>
  <w:p w:rsidR="430354B8" w:rsidP="430354B8" w:rsidRDefault="430354B8" w14:paraId="349C90D3" w14:textId="5750CEF9">
    <w:pPr>
      <w:pStyle w:val="Footer"/>
      <w:bidi w:val="0"/>
      <w:pPrChange w:author="Dressel, Sherri C (DFG)" w:date="2019-01-08T22:22:03.5078966" w:id="297432494">
        <w:pPr/>
      </w:pPrChange>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430354B8" w:rsidTr="430354B8" w14:paraId="7788FAEC">
      <w:trPr>
        <w:ins w:author="Dressel, Sherri C (DFG)" w:date="2019-01-08T22:22:03.5078966" w:id="1573831260"/>
      </w:trPr>
      <w:tc>
        <w:tcPr>
          <w:tcW w:w="3120" w:type="dxa"/>
          <w:tcMar/>
        </w:tcPr>
        <w:p w:rsidR="430354B8" w:rsidP="430354B8" w:rsidRDefault="430354B8" w14:paraId="154D2AE7" w14:textId="02B96018">
          <w:pPr>
            <w:pStyle w:val="Header"/>
            <w:bidi w:val="0"/>
            <w:ind w:left="-115"/>
            <w:jc w:val="left"/>
            <w:rPr>
              <w:ins w:author="Dressel, Sherri C (DFG)" w:date="2019-01-08T22:22:03.5078966" w:id="933375232"/>
            </w:rPr>
            <w:pPrChange w:author="Dressel, Sherri C (DFG)" w:date="2019-01-08T22:22:03.5078966" w:id="1410031547">
              <w:pPr/>
            </w:pPrChange>
          </w:pPr>
        </w:p>
      </w:tc>
      <w:tc>
        <w:tcPr>
          <w:tcW w:w="3120" w:type="dxa"/>
          <w:tcMar/>
        </w:tcPr>
        <w:p w:rsidR="430354B8" w:rsidP="430354B8" w:rsidRDefault="430354B8" w14:paraId="7B9949FA" w14:textId="0026EB0E">
          <w:pPr>
            <w:pStyle w:val="Header"/>
            <w:bidi w:val="0"/>
            <w:jc w:val="center"/>
            <w:rPr>
              <w:ins w:author="Dressel, Sherri C (DFG)" w:date="2019-01-08T22:22:03.5078966" w:id="342564102"/>
            </w:rPr>
            <w:pPrChange w:author="Dressel, Sherri C (DFG)" w:date="2019-01-08T22:22:03.5078966" w:id="74919274">
              <w:pPr/>
            </w:pPrChange>
          </w:pPr>
        </w:p>
      </w:tc>
      <w:tc>
        <w:tcPr>
          <w:tcW w:w="3120" w:type="dxa"/>
          <w:tcMar/>
        </w:tcPr>
        <w:p w:rsidR="430354B8" w:rsidP="430354B8" w:rsidRDefault="430354B8" w14:paraId="111C3A08" w14:textId="6DFFD198">
          <w:pPr>
            <w:pStyle w:val="Header"/>
            <w:bidi w:val="0"/>
            <w:ind w:right="-115"/>
            <w:jc w:val="right"/>
            <w:rPr>
              <w:ins w:author="Dressel, Sherri C (DFG)" w:date="2019-01-08T22:22:03.5078966" w:id="170609847"/>
            </w:rPr>
            <w:pPrChange w:author="Dressel, Sherri C (DFG)" w:date="2019-01-08T22:22:03.5078966" w:id="850203383">
              <w:pPr/>
            </w:pPrChange>
          </w:pPr>
        </w:p>
      </w:tc>
    </w:tr>
  </w:tbl>
  <w:p w:rsidR="430354B8" w:rsidP="430354B8" w:rsidRDefault="430354B8" w14:paraId="58DF580C" w14:textId="5FC805D3">
    <w:pPr>
      <w:pStyle w:val="Footer"/>
      <w:bidi w:val="0"/>
      <w:pPrChange w:author="Dressel, Sherri C (DFG)" w:date="2019-01-08T22:22:03.5078966" w:id="921277838">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C37" w:rsidP="005F176A" w:rsidRDefault="00FE6C37" w14:paraId="37E23B86" w14:textId="77777777">
      <w:pPr>
        <w:spacing w:after="0" w:line="240" w:lineRule="auto"/>
      </w:pPr>
      <w:r>
        <w:separator/>
      </w:r>
    </w:p>
  </w:footnote>
  <w:footnote w:type="continuationSeparator" w:id="0">
    <w:p w:rsidR="00FE6C37" w:rsidP="005F176A" w:rsidRDefault="00FE6C37" w14:paraId="453B81BF" w14:textId="77777777">
      <w:pPr>
        <w:spacing w:after="0" w:line="240" w:lineRule="auto"/>
      </w:pPr>
      <w:r>
        <w:continuationSeparator/>
      </w:r>
    </w:p>
  </w:footnote>
  <w:footnote w:type="continuationNotice" w:id="1">
    <w:p w:rsidR="00FE6C37" w:rsidRDefault="00FE6C37" w14:paraId="29EF424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2A2" w:rsidRDefault="00FE6C37" w14:paraId="06A4A2F0" w14:textId="77777777">
    <w:pPr>
      <w:pStyle w:val="Header"/>
    </w:pPr>
    <w:r>
      <w:rPr>
        <w:noProof/>
      </w:rPr>
      <w:pict w14:anchorId="543B9EF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5631134" style="position:absolute;margin-left:0;margin-top:0;width:612pt;height:11in;z-index:-251658239;mso-position-horizontal:center;mso-position-horizontal-relative:margin;mso-position-vertical:center;mso-position-vertical-relative:margin" o:spid="_x0000_s2056" o:allowincell="f" type="#_x0000_t75">
          <v:imagedata o:title="AK Watermark"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2A2" w:rsidP="00ED0EF6" w:rsidRDefault="002242A2" w14:paraId="5712893B" w14:textId="77777777">
    <w:pPr>
      <w:pStyle w:val="Header"/>
      <w:tabs>
        <w:tab w:val="clear" w:pos="9360"/>
        <w:tab w:val="left" w:pos="10800"/>
      </w:tabs>
      <w:ind w:left="-1440" w:righ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2242A2" w:rsidP="002F25EE" w:rsidRDefault="00FE6C37" w14:paraId="703B92B7" w14:textId="77777777">
    <w:pPr>
      <w:pStyle w:val="Header"/>
      <w:tabs>
        <w:tab w:val="clear" w:pos="9360"/>
        <w:tab w:val="right" w:pos="10800"/>
      </w:tabs>
      <w:ind w:left="-1440" w:right="-1440"/>
    </w:pPr>
    <w:r>
      <w:rPr>
        <w:noProof/>
      </w:rPr>
      <w:pict w14:anchorId="0E4F70D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5631133" style="position:absolute;left:0;text-align:left;margin-left:0;margin-top:0;width:612pt;height:11in;z-index:-251658240;mso-position-horizontal:center;mso-position-horizontal-relative:margin;mso-position-vertical:center;mso-position-vertical-relative:margin" o:spid="_x0000_s2055" o:allowincell="f" type="#_x0000_t75">
          <v:imagedata o:title="AK Watermark" r:id="rId1"/>
          <w10:wrap anchorx="margin" anchory="margin"/>
        </v:shape>
      </w:pict>
    </w:r>
    <w:r w:rsidR="002242A2">
      <w:rPr>
        <w:noProof/>
      </w:rPr>
      <w:drawing>
        <wp:inline distT="0" distB="0" distL="0" distR="0" wp14:anchorId="45E52FA3" wp14:editId="0461612D">
          <wp:extent cx="7798003" cy="274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Graphic Ba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93207" cy="2747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D6C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D55219"/>
    <w:multiLevelType w:val="hybridMultilevel"/>
    <w:tmpl w:val="B83436A6"/>
    <w:lvl w:ilvl="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5540"/>
    <w:multiLevelType w:val="hybridMultilevel"/>
    <w:tmpl w:val="F55E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2190A"/>
    <w:multiLevelType w:val="hybridMultilevel"/>
    <w:tmpl w:val="CC2A16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22BE0"/>
    <w:multiLevelType w:val="hybridMultilevel"/>
    <w:tmpl w:val="6F6E4D4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EB65499"/>
    <w:multiLevelType w:val="hybridMultilevel"/>
    <w:tmpl w:val="B8343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62160"/>
    <w:multiLevelType w:val="hybridMultilevel"/>
    <w:tmpl w:val="4EBE55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331E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6"/>
  </w:num>
  <w:num w:numId="4">
    <w:abstractNumId w:val="7"/>
  </w:num>
  <w:num w:numId="5">
    <w:abstractNumId w:val="0"/>
  </w:num>
  <w:num w:numId="6">
    <w:abstractNumId w:val="1"/>
  </w:num>
  <w:num w:numId="7">
    <w:abstractNumId w:val="2"/>
  </w:num>
  <w:num w:numId="8">
    <w:abstractNumId w:val="5"/>
  </w:num>
</w:numbering>
</file>

<file path=word/people.xml><?xml version="1.0" encoding="utf-8"?>
<w15:people xmlns:mc="http://schemas.openxmlformats.org/markup-compatibility/2006" xmlns:w15="http://schemas.microsoft.com/office/word/2012/wordml" mc:Ignorable="w15">
  <w15:person w15:author="Sara Miller">
    <w15:presenceInfo w15:providerId="None" w15:userId="Sara Miller"/>
  </w15:person>
  <w15:person w15:author="Buck, Gregory B (DFG)">
    <w15:presenceInfo w15:providerId="AD" w15:userId="S::gregory.buck@alaska.gov::c8897cf8-6746-4771-bdf0-a30450fa8f6c"/>
  </w15:person>
  <w15:person w15:author="Sands, Tim M (DFG)">
    <w15:presenceInfo w15:providerId="AD" w15:userId="S-1-5-21-440283733-3916095660-3029927770-4255"/>
  </w15:person>
  <w15:person w15:author="Dressel, Sherri C (DFG)">
    <w15:presenceInfo w15:providerId="AD" w15:userId="S::sherri.dressel@alaska.gov::e9a039df-d75e-4b05-809c-a7f336a4f317"/>
  </w15:person>
  <w15:person w15:author="Miller, Sara E (DFG)">
    <w15:presenceInfo w15:providerId="AD" w15:userId="S::sara.miller@alaska.gov::522bb6e4-eba5-44bb-8681-0cbee282d3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revisionView w:markup="0"/>
  <w:trackRevisions/>
  <w:defaultTabStop w:val="720"/>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904"/>
    <w:rsid w:val="0000060D"/>
    <w:rsid w:val="00003CD5"/>
    <w:rsid w:val="000615A2"/>
    <w:rsid w:val="00065F68"/>
    <w:rsid w:val="000B0F85"/>
    <w:rsid w:val="000C0BAD"/>
    <w:rsid w:val="000D6D28"/>
    <w:rsid w:val="00113534"/>
    <w:rsid w:val="00124F25"/>
    <w:rsid w:val="0013295E"/>
    <w:rsid w:val="001774FF"/>
    <w:rsid w:val="001B454A"/>
    <w:rsid w:val="001C1FCB"/>
    <w:rsid w:val="00202D65"/>
    <w:rsid w:val="00204FE1"/>
    <w:rsid w:val="002142AB"/>
    <w:rsid w:val="002242A2"/>
    <w:rsid w:val="00233773"/>
    <w:rsid w:val="0026074C"/>
    <w:rsid w:val="002610D2"/>
    <w:rsid w:val="002617B8"/>
    <w:rsid w:val="002727F1"/>
    <w:rsid w:val="002753A8"/>
    <w:rsid w:val="002A440F"/>
    <w:rsid w:val="002F12AA"/>
    <w:rsid w:val="002F25EE"/>
    <w:rsid w:val="002F60D9"/>
    <w:rsid w:val="00311D50"/>
    <w:rsid w:val="00332D2E"/>
    <w:rsid w:val="003500C1"/>
    <w:rsid w:val="00372DC2"/>
    <w:rsid w:val="003A3733"/>
    <w:rsid w:val="003A5588"/>
    <w:rsid w:val="003F3271"/>
    <w:rsid w:val="003F731F"/>
    <w:rsid w:val="00400C4B"/>
    <w:rsid w:val="00431827"/>
    <w:rsid w:val="00454833"/>
    <w:rsid w:val="0045762A"/>
    <w:rsid w:val="00467A4C"/>
    <w:rsid w:val="004A197D"/>
    <w:rsid w:val="004A5DCB"/>
    <w:rsid w:val="004C2C53"/>
    <w:rsid w:val="00541D91"/>
    <w:rsid w:val="00544C55"/>
    <w:rsid w:val="005521F4"/>
    <w:rsid w:val="005659F8"/>
    <w:rsid w:val="00572051"/>
    <w:rsid w:val="005834F9"/>
    <w:rsid w:val="005D4C57"/>
    <w:rsid w:val="005D61A5"/>
    <w:rsid w:val="005E44CA"/>
    <w:rsid w:val="005F176A"/>
    <w:rsid w:val="005F67BA"/>
    <w:rsid w:val="006003FD"/>
    <w:rsid w:val="006030CB"/>
    <w:rsid w:val="00614C20"/>
    <w:rsid w:val="00623690"/>
    <w:rsid w:val="00672E74"/>
    <w:rsid w:val="006A02A3"/>
    <w:rsid w:val="006C1A64"/>
    <w:rsid w:val="00713F46"/>
    <w:rsid w:val="00734581"/>
    <w:rsid w:val="00736D4F"/>
    <w:rsid w:val="00747A1B"/>
    <w:rsid w:val="00755D17"/>
    <w:rsid w:val="007755E9"/>
    <w:rsid w:val="007859B9"/>
    <w:rsid w:val="007908F6"/>
    <w:rsid w:val="007E3F52"/>
    <w:rsid w:val="00801CE7"/>
    <w:rsid w:val="0080332E"/>
    <w:rsid w:val="00810335"/>
    <w:rsid w:val="00825F6A"/>
    <w:rsid w:val="00863952"/>
    <w:rsid w:val="008962EA"/>
    <w:rsid w:val="008A0409"/>
    <w:rsid w:val="008A5904"/>
    <w:rsid w:val="008D2A16"/>
    <w:rsid w:val="008E73A9"/>
    <w:rsid w:val="008F46AA"/>
    <w:rsid w:val="00913C8E"/>
    <w:rsid w:val="0093291A"/>
    <w:rsid w:val="00933F58"/>
    <w:rsid w:val="0093B311"/>
    <w:rsid w:val="009D06C8"/>
    <w:rsid w:val="00A01B20"/>
    <w:rsid w:val="00A055BD"/>
    <w:rsid w:val="00A27BB9"/>
    <w:rsid w:val="00A33E30"/>
    <w:rsid w:val="00A35F15"/>
    <w:rsid w:val="00A41250"/>
    <w:rsid w:val="00A432C6"/>
    <w:rsid w:val="00A436F1"/>
    <w:rsid w:val="00A50CEC"/>
    <w:rsid w:val="00A55628"/>
    <w:rsid w:val="00A6252F"/>
    <w:rsid w:val="00A67827"/>
    <w:rsid w:val="00A847F8"/>
    <w:rsid w:val="00A96ED2"/>
    <w:rsid w:val="00A9793B"/>
    <w:rsid w:val="00AA3907"/>
    <w:rsid w:val="00AC1755"/>
    <w:rsid w:val="00AE1F59"/>
    <w:rsid w:val="00AF343E"/>
    <w:rsid w:val="00B05351"/>
    <w:rsid w:val="00B1132B"/>
    <w:rsid w:val="00B14AC6"/>
    <w:rsid w:val="00B25081"/>
    <w:rsid w:val="00B2722B"/>
    <w:rsid w:val="00B50FA1"/>
    <w:rsid w:val="00B632AB"/>
    <w:rsid w:val="00B70605"/>
    <w:rsid w:val="00BA78A0"/>
    <w:rsid w:val="00BC1287"/>
    <w:rsid w:val="00BD3799"/>
    <w:rsid w:val="00BE0DB5"/>
    <w:rsid w:val="00C10214"/>
    <w:rsid w:val="00C22862"/>
    <w:rsid w:val="00C260A7"/>
    <w:rsid w:val="00C60276"/>
    <w:rsid w:val="00C612D7"/>
    <w:rsid w:val="00C871C9"/>
    <w:rsid w:val="00CA3115"/>
    <w:rsid w:val="00CA5E60"/>
    <w:rsid w:val="00CA7F84"/>
    <w:rsid w:val="00CC3137"/>
    <w:rsid w:val="00CC7D0F"/>
    <w:rsid w:val="00CE767D"/>
    <w:rsid w:val="00D146A9"/>
    <w:rsid w:val="00D74B00"/>
    <w:rsid w:val="00D91BF9"/>
    <w:rsid w:val="00DC11FD"/>
    <w:rsid w:val="00DE7512"/>
    <w:rsid w:val="00DF1C35"/>
    <w:rsid w:val="00E13F6F"/>
    <w:rsid w:val="00E2296C"/>
    <w:rsid w:val="00E23326"/>
    <w:rsid w:val="00E579D1"/>
    <w:rsid w:val="00E658AC"/>
    <w:rsid w:val="00E70316"/>
    <w:rsid w:val="00E835CA"/>
    <w:rsid w:val="00E875F2"/>
    <w:rsid w:val="00EB59FA"/>
    <w:rsid w:val="00ED0EF6"/>
    <w:rsid w:val="00EE4A76"/>
    <w:rsid w:val="00EE5BCB"/>
    <w:rsid w:val="00F14909"/>
    <w:rsid w:val="00F1690E"/>
    <w:rsid w:val="00F26A0D"/>
    <w:rsid w:val="00F7204A"/>
    <w:rsid w:val="00FE6C37"/>
    <w:rsid w:val="04836F1D"/>
    <w:rsid w:val="04FC202F"/>
    <w:rsid w:val="051AFAEA"/>
    <w:rsid w:val="07C5003B"/>
    <w:rsid w:val="0937F072"/>
    <w:rsid w:val="0A1CDC63"/>
    <w:rsid w:val="0A9D7505"/>
    <w:rsid w:val="0B273BA5"/>
    <w:rsid w:val="0BFFFEA3"/>
    <w:rsid w:val="0CA217C4"/>
    <w:rsid w:val="0CE4E3A4"/>
    <w:rsid w:val="0DBD113C"/>
    <w:rsid w:val="0E72EAD8"/>
    <w:rsid w:val="103BCE60"/>
    <w:rsid w:val="13051D37"/>
    <w:rsid w:val="13CE13AC"/>
    <w:rsid w:val="140E005F"/>
    <w:rsid w:val="14756CFC"/>
    <w:rsid w:val="17926F6B"/>
    <w:rsid w:val="18D888D8"/>
    <w:rsid w:val="1AAC6062"/>
    <w:rsid w:val="1C3DEF11"/>
    <w:rsid w:val="1E94DB0B"/>
    <w:rsid w:val="1F610C6F"/>
    <w:rsid w:val="21372728"/>
    <w:rsid w:val="246954EA"/>
    <w:rsid w:val="26CA869D"/>
    <w:rsid w:val="275EBEE6"/>
    <w:rsid w:val="2B5022A2"/>
    <w:rsid w:val="2D005508"/>
    <w:rsid w:val="2D82238A"/>
    <w:rsid w:val="31001794"/>
    <w:rsid w:val="3143254A"/>
    <w:rsid w:val="32CCB41D"/>
    <w:rsid w:val="33C607B0"/>
    <w:rsid w:val="34100B9F"/>
    <w:rsid w:val="342E760A"/>
    <w:rsid w:val="347B2BAE"/>
    <w:rsid w:val="3542C105"/>
    <w:rsid w:val="3557A3D1"/>
    <w:rsid w:val="3597BF38"/>
    <w:rsid w:val="384B6474"/>
    <w:rsid w:val="38EB8557"/>
    <w:rsid w:val="3C1A4A82"/>
    <w:rsid w:val="3C527D7B"/>
    <w:rsid w:val="3DEF80CC"/>
    <w:rsid w:val="3EB8F836"/>
    <w:rsid w:val="3FD69678"/>
    <w:rsid w:val="42329B04"/>
    <w:rsid w:val="430354B8"/>
    <w:rsid w:val="456FB977"/>
    <w:rsid w:val="46623CB7"/>
    <w:rsid w:val="46F7FD21"/>
    <w:rsid w:val="475E5774"/>
    <w:rsid w:val="49541E36"/>
    <w:rsid w:val="49720BF0"/>
    <w:rsid w:val="49AFACD1"/>
    <w:rsid w:val="49E72C32"/>
    <w:rsid w:val="4B05BCF5"/>
    <w:rsid w:val="4B9CE320"/>
    <w:rsid w:val="505C576B"/>
    <w:rsid w:val="51CD98B7"/>
    <w:rsid w:val="522EDD3C"/>
    <w:rsid w:val="52C9036F"/>
    <w:rsid w:val="5320FC7F"/>
    <w:rsid w:val="53B99483"/>
    <w:rsid w:val="55D8E429"/>
    <w:rsid w:val="57925247"/>
    <w:rsid w:val="57F016A2"/>
    <w:rsid w:val="581F1D5D"/>
    <w:rsid w:val="59DDA2CA"/>
    <w:rsid w:val="5A104AA3"/>
    <w:rsid w:val="5B703B0A"/>
    <w:rsid w:val="5BE3E3EE"/>
    <w:rsid w:val="5F861445"/>
    <w:rsid w:val="60CD5545"/>
    <w:rsid w:val="61274D94"/>
    <w:rsid w:val="63212F33"/>
    <w:rsid w:val="65103C02"/>
    <w:rsid w:val="65D69CCC"/>
    <w:rsid w:val="65EA1A5D"/>
    <w:rsid w:val="668C0C40"/>
    <w:rsid w:val="691F3B19"/>
    <w:rsid w:val="6AA7C82F"/>
    <w:rsid w:val="6BFBC2FA"/>
    <w:rsid w:val="6CD486F3"/>
    <w:rsid w:val="6D7946EF"/>
    <w:rsid w:val="6E79E8A6"/>
    <w:rsid w:val="6FD09A6D"/>
    <w:rsid w:val="703DF721"/>
    <w:rsid w:val="70547E40"/>
    <w:rsid w:val="713261A5"/>
    <w:rsid w:val="76E1B17E"/>
    <w:rsid w:val="782526FF"/>
    <w:rsid w:val="7E576A38"/>
    <w:rsid w:val="7FD8A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6D9B079"/>
  <w15:docId w15:val="{BA756655-5ACD-4731-94CE-7BF74E66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03F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F176A"/>
    <w:pPr>
      <w:tabs>
        <w:tab w:val="center" w:pos="4680"/>
        <w:tab w:val="right" w:pos="9360"/>
      </w:tabs>
      <w:spacing w:after="0" w:line="240" w:lineRule="auto"/>
    </w:pPr>
  </w:style>
  <w:style w:type="character" w:styleId="HeaderChar" w:customStyle="1">
    <w:name w:val="Header Char"/>
    <w:basedOn w:val="DefaultParagraphFont"/>
    <w:link w:val="Header"/>
    <w:uiPriority w:val="99"/>
    <w:rsid w:val="005F176A"/>
  </w:style>
  <w:style w:type="paragraph" w:styleId="Footer">
    <w:name w:val="footer"/>
    <w:basedOn w:val="Normal"/>
    <w:link w:val="FooterChar"/>
    <w:uiPriority w:val="99"/>
    <w:unhideWhenUsed/>
    <w:rsid w:val="005F176A"/>
    <w:pPr>
      <w:tabs>
        <w:tab w:val="center" w:pos="4680"/>
        <w:tab w:val="right" w:pos="9360"/>
      </w:tabs>
      <w:spacing w:after="0" w:line="240" w:lineRule="auto"/>
    </w:pPr>
  </w:style>
  <w:style w:type="character" w:styleId="FooterChar" w:customStyle="1">
    <w:name w:val="Footer Char"/>
    <w:basedOn w:val="DefaultParagraphFont"/>
    <w:link w:val="Footer"/>
    <w:uiPriority w:val="99"/>
    <w:rsid w:val="005F176A"/>
  </w:style>
  <w:style w:type="paragraph" w:styleId="BasicParagraph" w:customStyle="1">
    <w:name w:val="[Basic Paragraph]"/>
    <w:basedOn w:val="Normal"/>
    <w:uiPriority w:val="99"/>
    <w:rsid w:val="0045762A"/>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BalloonText">
    <w:name w:val="Balloon Text"/>
    <w:basedOn w:val="Normal"/>
    <w:link w:val="BalloonTextChar"/>
    <w:uiPriority w:val="99"/>
    <w:semiHidden/>
    <w:unhideWhenUsed/>
    <w:rsid w:val="0045762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5762A"/>
    <w:rPr>
      <w:rFonts w:ascii="Tahoma" w:hAnsi="Tahoma" w:cs="Tahoma"/>
      <w:sz w:val="16"/>
      <w:szCs w:val="16"/>
    </w:rPr>
  </w:style>
  <w:style w:type="paragraph" w:styleId="FootnoteText">
    <w:name w:val="footnote text"/>
    <w:basedOn w:val="Normal"/>
    <w:link w:val="FootnoteTextChar"/>
    <w:uiPriority w:val="99"/>
    <w:semiHidden/>
    <w:unhideWhenUsed/>
    <w:rsid w:val="002F25EE"/>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2F25EE"/>
    <w:rPr>
      <w:sz w:val="20"/>
      <w:szCs w:val="20"/>
    </w:rPr>
  </w:style>
  <w:style w:type="character" w:styleId="FootnoteReference">
    <w:name w:val="footnote reference"/>
    <w:basedOn w:val="DefaultParagraphFont"/>
    <w:uiPriority w:val="99"/>
    <w:semiHidden/>
    <w:unhideWhenUsed/>
    <w:rsid w:val="002F25EE"/>
    <w:rPr>
      <w:vertAlign w:val="superscript"/>
    </w:rPr>
  </w:style>
  <w:style w:type="paragraph" w:styleId="ListParagraph">
    <w:name w:val="List Paragraph"/>
    <w:basedOn w:val="Normal"/>
    <w:uiPriority w:val="34"/>
    <w:qFormat/>
    <w:rsid w:val="00BE0DB5"/>
    <w:pPr>
      <w:ind w:left="720"/>
      <w:contextualSpacing/>
    </w:pPr>
  </w:style>
  <w:style w:type="character" w:styleId="CommentReference">
    <w:name w:val="annotation reference"/>
    <w:basedOn w:val="DefaultParagraphFont"/>
    <w:uiPriority w:val="99"/>
    <w:semiHidden/>
    <w:unhideWhenUsed/>
    <w:rsid w:val="002753A8"/>
    <w:rPr>
      <w:sz w:val="16"/>
      <w:szCs w:val="16"/>
    </w:rPr>
  </w:style>
  <w:style w:type="paragraph" w:styleId="CommentText">
    <w:name w:val="annotation text"/>
    <w:basedOn w:val="Normal"/>
    <w:link w:val="CommentTextChar"/>
    <w:uiPriority w:val="99"/>
    <w:semiHidden/>
    <w:unhideWhenUsed/>
    <w:rsid w:val="002753A8"/>
    <w:pPr>
      <w:spacing w:line="240" w:lineRule="auto"/>
    </w:pPr>
    <w:rPr>
      <w:sz w:val="20"/>
      <w:szCs w:val="20"/>
    </w:rPr>
  </w:style>
  <w:style w:type="character" w:styleId="CommentTextChar" w:customStyle="1">
    <w:name w:val="Comment Text Char"/>
    <w:basedOn w:val="DefaultParagraphFont"/>
    <w:link w:val="CommentText"/>
    <w:uiPriority w:val="99"/>
    <w:semiHidden/>
    <w:rsid w:val="002753A8"/>
    <w:rPr>
      <w:sz w:val="20"/>
      <w:szCs w:val="20"/>
    </w:rPr>
  </w:style>
  <w:style w:type="paragraph" w:styleId="CommentSubject">
    <w:name w:val="annotation subject"/>
    <w:basedOn w:val="CommentText"/>
    <w:next w:val="CommentText"/>
    <w:link w:val="CommentSubjectChar"/>
    <w:uiPriority w:val="99"/>
    <w:semiHidden/>
    <w:unhideWhenUsed/>
    <w:rsid w:val="002753A8"/>
    <w:rPr>
      <w:b/>
      <w:bCs/>
    </w:rPr>
  </w:style>
  <w:style w:type="character" w:styleId="CommentSubjectChar" w:customStyle="1">
    <w:name w:val="Comment Subject Char"/>
    <w:basedOn w:val="CommentTextChar"/>
    <w:link w:val="CommentSubject"/>
    <w:uiPriority w:val="99"/>
    <w:semiHidden/>
    <w:rsid w:val="002753A8"/>
    <w:rPr>
      <w:b/>
      <w:bCs/>
      <w:sz w:val="20"/>
      <w:szCs w:val="20"/>
    </w:rPr>
  </w:style>
  <w:style w:type="character" w:styleId="PlaceholderText">
    <w:name w:val="Placeholder Text"/>
    <w:basedOn w:val="DefaultParagraphFont"/>
    <w:uiPriority w:val="99"/>
    <w:semiHidden/>
    <w:rsid w:val="00AE1F59"/>
    <w:rPr>
      <w:color w:val="808080"/>
    </w:rPr>
  </w:style>
  <w:style w:type="paragraph" w:styleId="Revision">
    <w:name w:val="Revision"/>
    <w:hidden/>
    <w:uiPriority w:val="99"/>
    <w:semiHidden/>
    <w:rsid w:val="006C1A64"/>
    <w:pPr>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comments" Target="comments.xml" Id="rId13" /><Relationship Type="http://schemas.microsoft.com/office/2011/relationships/people" Target="peop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chart" Target="charts/chart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Id11" /><Relationship Type="http://schemas.openxmlformats.org/officeDocument/2006/relationships/webSettings" Target="webSettings.xml" Id="rId5" /><Relationship Type="http://schemas.microsoft.com/office/2016/09/relationships/commentsIds" Target="commentsIds.xml" Id="rId15" /><Relationship Type="http://schemas.openxmlformats.org/officeDocument/2006/relationships/header" Target="header2.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eader" Target="header1.xml" Id="rId9" /><Relationship Type="http://schemas.microsoft.com/office/2011/relationships/commentsExtended" Target="commentsExtended.xml" Id="rId14" /><Relationship Type="http://schemas.openxmlformats.org/officeDocument/2006/relationships/footer" Target="/word/footer2.xml" Id="R1bcd6b3846c94628" /><Relationship Type="http://schemas.openxmlformats.org/officeDocument/2006/relationships/footer" Target="/word/footer3.xml" Id="R0ae44a5e3c8240fc"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dfg.alaska.local\DCF\Anchorage\REG2\GBuck\Bristol%20Bay\Togiak%20Herring\2018%20Togiak\report\TogHerrTables201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Table4!$A$26:$A$44</c:f>
              <c:numCache>
                <c:formatCode>General</c:formatCode>
                <c:ptCount val="19"/>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numCache>
            </c:numRef>
          </c:cat>
          <c:val>
            <c:numRef>
              <c:f>Table4!$O$26:$O$44</c:f>
              <c:numCache>
                <c:formatCode>General</c:formatCode>
                <c:ptCount val="19"/>
                <c:pt idx="0">
                  <c:v>231</c:v>
                </c:pt>
                <c:pt idx="1">
                  <c:v>123</c:v>
                </c:pt>
                <c:pt idx="2">
                  <c:v>96</c:v>
                </c:pt>
                <c:pt idx="3">
                  <c:v>90</c:v>
                </c:pt>
                <c:pt idx="4">
                  <c:v>64</c:v>
                </c:pt>
                <c:pt idx="5">
                  <c:v>37</c:v>
                </c:pt>
                <c:pt idx="6">
                  <c:v>35</c:v>
                </c:pt>
                <c:pt idx="7" formatCode="#,##0">
                  <c:v>31</c:v>
                </c:pt>
                <c:pt idx="8">
                  <c:v>33</c:v>
                </c:pt>
                <c:pt idx="9">
                  <c:v>28</c:v>
                </c:pt>
                <c:pt idx="10">
                  <c:v>21</c:v>
                </c:pt>
                <c:pt idx="11">
                  <c:v>28</c:v>
                </c:pt>
                <c:pt idx="12">
                  <c:v>21</c:v>
                </c:pt>
                <c:pt idx="13">
                  <c:v>26</c:v>
                </c:pt>
                <c:pt idx="14">
                  <c:v>22</c:v>
                </c:pt>
                <c:pt idx="15">
                  <c:v>16</c:v>
                </c:pt>
                <c:pt idx="16">
                  <c:v>26</c:v>
                </c:pt>
                <c:pt idx="17">
                  <c:v>17</c:v>
                </c:pt>
                <c:pt idx="18">
                  <c:v>16</c:v>
                </c:pt>
              </c:numCache>
            </c:numRef>
          </c:val>
          <c:smooth val="0"/>
          <c:extLst>
            <c:ext xmlns:c16="http://schemas.microsoft.com/office/drawing/2014/chart" uri="{C3380CC4-5D6E-409C-BE32-E72D297353CC}">
              <c16:uniqueId val="{00000000-E2A4-459C-B038-5731FFBD3A3C}"/>
            </c:ext>
          </c:extLst>
        </c:ser>
        <c:dLbls>
          <c:showLegendKey val="0"/>
          <c:showVal val="0"/>
          <c:showCatName val="0"/>
          <c:showSerName val="0"/>
          <c:showPercent val="0"/>
          <c:showBubbleSize val="0"/>
        </c:dLbls>
        <c:smooth val="0"/>
        <c:axId val="541524112"/>
        <c:axId val="541522144"/>
      </c:lineChart>
      <c:catAx>
        <c:axId val="541524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22144"/>
        <c:crosses val="autoZero"/>
        <c:auto val="1"/>
        <c:lblAlgn val="ctr"/>
        <c:lblOffset val="100"/>
        <c:noMultiLvlLbl val="0"/>
      </c:catAx>
      <c:valAx>
        <c:axId val="5415221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Purse Seine Vessels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24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6A210-C49F-4C2D-9F04-8E8A4FE263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Michael D. Soukup</dc:creator>
  <lastModifiedBy>Miller, Sara E (DFG)</lastModifiedBy>
  <revision>150</revision>
  <lastPrinted>2014-12-02T21:38:00.0000000Z</lastPrinted>
  <dcterms:created xsi:type="dcterms:W3CDTF">2018-12-13T20:49:00.0000000Z</dcterms:created>
  <dcterms:modified xsi:type="dcterms:W3CDTF">2019-01-10T00:06:32.9108204Z</dcterms:modified>
</coreProperties>
</file>